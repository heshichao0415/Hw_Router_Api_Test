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eastAsiaTheme="minorEastAsia"/>
        </w:rPr>
      </w:pPr>
      <w:r>
        <w:rPr>
          <w:rFonts w:hint="eastAsia" w:ascii="宋体" w:hAnsi="宋体" w:eastAsia="宋体" w:cs="宋体"/>
        </w:rPr>
        <w:t>H</w:t>
      </w:r>
      <w:r>
        <w:rPr>
          <w:rFonts w:ascii="宋体" w:hAnsi="宋体" w:eastAsia="宋体" w:cs="宋体"/>
        </w:rPr>
        <w:t>W</w:t>
      </w:r>
      <w:r>
        <w:rPr>
          <w:rFonts w:hint="eastAsia" w:ascii="宋体" w:hAnsi="宋体" w:eastAsia="宋体" w:cs="宋体"/>
        </w:rPr>
        <w:t>路由加速方案接口定义</w:t>
      </w:r>
    </w:p>
    <w:p>
      <w:pPr>
        <w:jc w:val="center"/>
        <w:rPr>
          <w:rFonts w:asciiTheme="minorEastAsia" w:hAnsiTheme="minorEastAsia" w:eastAsiaTheme="minorEastAsia"/>
          <w:b/>
          <w:sz w:val="18"/>
          <w:szCs w:val="18"/>
        </w:rPr>
      </w:pPr>
      <w:r>
        <w:rPr>
          <w:rFonts w:hint="eastAsia" w:asciiTheme="minorEastAsia" w:hAnsiTheme="minorEastAsia" w:eastAsiaTheme="minorEastAsia"/>
          <w:b/>
          <w:sz w:val="18"/>
          <w:szCs w:val="18"/>
        </w:rPr>
        <w:t>文档修改记录</w:t>
      </w:r>
    </w:p>
    <w:tbl>
      <w:tblPr>
        <w:tblStyle w:val="1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624"/>
        <w:gridCol w:w="1521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日期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内容</w:t>
            </w:r>
          </w:p>
        </w:tc>
        <w:tc>
          <w:tcPr>
            <w:tcW w:w="1521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作者</w:t>
            </w:r>
          </w:p>
        </w:tc>
        <w:tc>
          <w:tcPr>
            <w:tcW w:w="207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0" w:author="edick" w:date="2019-08-20T15:05:14Z"/>
        </w:trPr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ins w:id="1" w:author="edick" w:date="2019-08-20T15:05:14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ins w:id="2" w:author="edick" w:date="2019-08-20T15:05:16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20</w:t>
              </w:r>
            </w:ins>
            <w:ins w:id="3" w:author="edick" w:date="2019-08-20T15:05:17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1</w:t>
              </w:r>
            </w:ins>
            <w:ins w:id="4" w:author="edick" w:date="2019-08-20T15:05:18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9-</w:t>
              </w:r>
            </w:ins>
            <w:ins w:id="5" w:author="edick" w:date="2019-08-20T15:05:19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08</w:t>
              </w:r>
            </w:ins>
            <w:ins w:id="6" w:author="edick" w:date="2019-08-20T15:05:21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-20</w:t>
              </w:r>
            </w:ins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ins w:id="7" w:author="edick" w:date="2019-08-20T15:05:14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ins w:id="8" w:author="edick" w:date="2019-08-20T15:05:26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增加</w:t>
              </w:r>
            </w:ins>
            <w:ins w:id="9" w:author="edick" w:date="2019-08-20T15:05:36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接口</w:t>
              </w:r>
            </w:ins>
            <w:ins w:id="10" w:author="edick" w:date="2019-08-20T15:05:37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和</w:t>
              </w:r>
            </w:ins>
            <w:ins w:id="11" w:author="edick" w:date="2019-08-20T15:05:40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数据</w:t>
              </w:r>
            </w:ins>
            <w:ins w:id="12" w:author="edick" w:date="2019-08-20T15:05:41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格式</w:t>
              </w:r>
            </w:ins>
            <w:ins w:id="13" w:author="edick" w:date="2019-08-20T15:05:43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说明</w:t>
              </w:r>
            </w:ins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ins w:id="14" w:author="edick" w:date="2019-08-20T15:05:14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ins w:id="15" w:author="edick" w:date="2019-08-20T15:05:47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Liujin</w:t>
              </w:r>
            </w:ins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ins w:id="16" w:author="edick" w:date="2019-08-20T15:05:14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ins w:id="17" w:author="edick" w:date="2019-08-20T15:05:50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V</w:t>
              </w:r>
            </w:ins>
            <w:ins w:id="18" w:author="edick" w:date="2019-08-20T15:05:51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0.</w:t>
              </w:r>
            </w:ins>
            <w:ins w:id="19" w:author="edick" w:date="2019-08-20T15:05:52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2.</w:t>
              </w:r>
            </w:ins>
            <w:ins w:id="20" w:author="edick" w:date="2019-08-20T15:05:55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3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" w:author="edick" w:date="2019-08-14T15:27:55Z"/>
        </w:trPr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ins w:id="22" w:author="edick" w:date="2019-08-14T15:27:55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2019-08-</w:t>
            </w:r>
            <w:ins w:id="23" w:author="edick" w:date="2019-08-14T15:28:08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14</w:t>
              </w:r>
            </w:ins>
            <w:del w:id="24" w:author="edick" w:date="2019-08-14T15:28:07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delText>06</w:delText>
              </w:r>
            </w:del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ins w:id="25" w:author="edick" w:date="2019-08-14T15:27:55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ins w:id="26" w:author="edick" w:date="2019-08-14T15:28:31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增加</w:t>
              </w:r>
            </w:ins>
            <w:ins w:id="27" w:author="edick" w:date="2019-08-14T15:28:32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部分</w:t>
              </w:r>
            </w:ins>
            <w:ins w:id="28" w:author="edick" w:date="2019-08-14T15:28:34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接口</w:t>
              </w:r>
            </w:ins>
            <w:ins w:id="29" w:author="edick" w:date="2019-08-14T15:28:35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数据</w:t>
              </w:r>
            </w:ins>
            <w:ins w:id="30" w:author="edick" w:date="2019-08-14T15:28:36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格式</w:t>
              </w:r>
            </w:ins>
            <w:ins w:id="31" w:author="edick" w:date="2019-08-14T15:28:37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说明</w:t>
              </w:r>
            </w:ins>
            <w:del w:id="32" w:author="edick" w:date="2019-08-14T15:28:28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delText>修改</w:delText>
              </w:r>
            </w:del>
            <w:del w:id="33" w:author="edick" w:date="2019-08-14T15:28:23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delText>逻辑</w:delText>
              </w:r>
            </w:del>
            <w:del w:id="34" w:author="edick" w:date="2019-08-14T15:28:22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delText>流程图</w:delText>
              </w:r>
            </w:del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ins w:id="35" w:author="edick" w:date="2019-08-14T15:27:55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ins w:id="36" w:author="edick" w:date="2019-08-14T15:27:55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V0.2.</w:t>
            </w:r>
            <w:ins w:id="37" w:author="edick" w:date="2019-08-14T15:28:40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2</w:t>
              </w:r>
            </w:ins>
            <w:del w:id="38" w:author="edick" w:date="2019-08-14T15:28:39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delText>1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2019-08-06</w:t>
            </w:r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修改逻辑流程图</w:t>
            </w:r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V0.2.1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2019-08-06</w:t>
            </w:r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修改业务逻辑和格式说明</w:t>
            </w:r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V0.2.0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2019-08-01</w:t>
            </w:r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增加多个接口和数据格式说明</w:t>
            </w:r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V0.1.8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2019-07-31</w:t>
            </w:r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删除游戏白名单接口</w:t>
            </w:r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V0.1.7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bCs/>
                <w:sz w:val="18"/>
                <w:szCs w:val="18"/>
              </w:rPr>
              <w:t>019</w:t>
            </w: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bCs/>
                <w:sz w:val="18"/>
                <w:szCs w:val="18"/>
              </w:rPr>
              <w:t>07</w:t>
            </w: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bCs/>
                <w:sz w:val="18"/>
                <w:szCs w:val="18"/>
              </w:rPr>
              <w:t>29</w:t>
            </w:r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修正Jason格式</w:t>
            </w:r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V0.1.6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bCs/>
                <w:sz w:val="18"/>
                <w:szCs w:val="18"/>
              </w:rPr>
              <w:t>019</w:t>
            </w: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bCs/>
                <w:sz w:val="18"/>
                <w:szCs w:val="18"/>
              </w:rPr>
              <w:t>07</w:t>
            </w: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bCs/>
                <w:sz w:val="18"/>
                <w:szCs w:val="18"/>
              </w:rPr>
              <w:t>27</w:t>
            </w:r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修正例子</w:t>
            </w:r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V0.1.5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2019-07-26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增加获取设备列表接口</w:t>
            </w:r>
          </w:p>
        </w:tc>
        <w:tc>
          <w:tcPr>
            <w:tcW w:w="1521" w:type="dxa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Liujin</w:t>
            </w:r>
          </w:p>
        </w:tc>
        <w:tc>
          <w:tcPr>
            <w:tcW w:w="2073" w:type="dxa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V0.1.4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019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增加HW接口说明</w:t>
            </w:r>
          </w:p>
        </w:tc>
        <w:tc>
          <w:tcPr>
            <w:tcW w:w="1521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LiuJin</w:t>
            </w:r>
          </w:p>
        </w:tc>
        <w:tc>
          <w:tcPr>
            <w:tcW w:w="2073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</w:t>
            </w: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0.1.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019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添加流程图示</w:t>
            </w:r>
          </w:p>
        </w:tc>
        <w:tc>
          <w:tcPr>
            <w:tcW w:w="1521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LiuJin</w:t>
            </w:r>
          </w:p>
        </w:tc>
        <w:tc>
          <w:tcPr>
            <w:tcW w:w="2073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</w:t>
            </w: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0.1.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019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06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Initial</w:t>
            </w:r>
          </w:p>
        </w:tc>
        <w:tc>
          <w:tcPr>
            <w:tcW w:w="1521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TH</w:t>
            </w:r>
          </w:p>
        </w:tc>
        <w:tc>
          <w:tcPr>
            <w:tcW w:w="2073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</w:t>
            </w: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0.1.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</w:tc>
      </w:tr>
    </w:tbl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pStyle w:val="4"/>
        <w:numPr>
          <w:ilvl w:val="0"/>
          <w:numId w:val="1"/>
        </w:numPr>
        <w:rPr>
          <w:lang w:val="zh-TW" w:eastAsia="zh-TW"/>
        </w:rPr>
      </w:pPr>
      <w:r>
        <w:rPr>
          <w:rFonts w:hint="eastAsia" w:asciiTheme="minorEastAsia" w:hAnsiTheme="minorEastAsia" w:eastAsiaTheme="minorEastAsia"/>
          <w:lang w:val="zh-TW" w:eastAsia="zh-TW"/>
        </w:rPr>
        <w:t>Restful</w:t>
      </w:r>
      <w:r>
        <w:rPr>
          <w:rFonts w:hint="eastAsia" w:ascii="宋体" w:hAnsi="宋体" w:eastAsia="宋体" w:cs="宋体"/>
          <w:lang w:val="zh-TW" w:eastAsia="zh-TW"/>
        </w:rPr>
        <w:t>接口风格</w:t>
      </w:r>
    </w:p>
    <w:p>
      <w:pPr>
        <w:pStyle w:val="17"/>
        <w:ind w:left="360" w:firstLine="349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接口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采用标准的</w:t>
      </w:r>
      <w:r>
        <w:rPr>
          <w:rFonts w:asciiTheme="minorEastAsia" w:hAnsiTheme="minorEastAsia" w:eastAsiaTheme="minor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/>
          <w:sz w:val="18"/>
          <w:szCs w:val="18"/>
        </w:rPr>
        <w:t>S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协议，使用</w:t>
      </w:r>
      <w:r>
        <w:rPr>
          <w:rFonts w:asciiTheme="minorEastAsia" w:hAnsiTheme="minorEastAsia" w:eastAsiaTheme="minorEastAsia"/>
          <w:sz w:val="18"/>
          <w:szCs w:val="18"/>
        </w:rPr>
        <w:t>Restful</w:t>
      </w:r>
      <w:r>
        <w:rPr>
          <w:rFonts w:asciiTheme="minorEastAsia" w:hAnsiTheme="minorEastAsia" w:eastAsiaTheme="minorEastAsia"/>
          <w:color w:val="333333"/>
          <w:sz w:val="18"/>
          <w:szCs w:val="18"/>
          <w:u w:color="333333"/>
          <w:shd w:val="clear" w:color="auto" w:fill="FFFFFF"/>
          <w:lang w:val="zh-TW" w:eastAsia="zh-TW"/>
        </w:rPr>
        <w:t>架构风格。</w:t>
      </w:r>
    </w:p>
    <w:p>
      <w:pPr>
        <w:pStyle w:val="17"/>
        <w:numPr>
          <w:ilvl w:val="0"/>
          <w:numId w:val="2"/>
        </w:numPr>
        <w:rPr>
          <w:rFonts w:asciiTheme="minorEastAsia" w:hAnsiTheme="minorEastAsia" w:eastAsiaTheme="minorEastAsia"/>
          <w:sz w:val="18"/>
          <w:szCs w:val="18"/>
          <w:lang w:val="zh-TW" w:eastAsia="zh-TW"/>
        </w:rPr>
      </w:pP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使用标准的</w:t>
      </w:r>
      <w:r>
        <w:rPr>
          <w:rFonts w:asciiTheme="minorEastAsia" w:hAnsiTheme="minorEastAsia" w:eastAsiaTheme="minorEastAsia"/>
          <w:sz w:val="18"/>
          <w:szCs w:val="18"/>
        </w:rPr>
        <w:t>GET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、</w:t>
      </w:r>
      <w:r>
        <w:rPr>
          <w:rFonts w:asciiTheme="minorEastAsia" w:hAnsiTheme="minorEastAsia" w:eastAsiaTheme="minorEastAsia"/>
          <w:sz w:val="18"/>
          <w:szCs w:val="18"/>
        </w:rPr>
        <w:t>POST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、</w:t>
      </w:r>
      <w:r>
        <w:rPr>
          <w:rFonts w:asciiTheme="minorEastAsia" w:hAnsiTheme="minorEastAsia" w:eastAsiaTheme="minorEastAsia"/>
          <w:sz w:val="18"/>
          <w:szCs w:val="18"/>
        </w:rPr>
        <w:t>PUT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、</w:t>
      </w:r>
      <w:r>
        <w:rPr>
          <w:rFonts w:asciiTheme="minorEastAsia" w:hAnsiTheme="minorEastAsia" w:eastAsiaTheme="minorEastAsia"/>
          <w:sz w:val="18"/>
          <w:szCs w:val="18"/>
        </w:rPr>
        <w:t>DELETE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方法请求、上传、更新、删除数据</w:t>
      </w:r>
    </w:p>
    <w:p>
      <w:pPr>
        <w:pStyle w:val="17"/>
        <w:numPr>
          <w:ilvl w:val="0"/>
          <w:numId w:val="2"/>
        </w:numPr>
        <w:rPr>
          <w:rFonts w:asciiTheme="minorEastAsia" w:hAnsiTheme="minorEastAsia" w:eastAsiaTheme="minorEastAsia"/>
          <w:sz w:val="18"/>
          <w:szCs w:val="18"/>
          <w:lang w:val="zh-TW" w:eastAsia="zh-TW"/>
        </w:rPr>
      </w:pP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使用标准的</w:t>
      </w:r>
      <w:r>
        <w:rPr>
          <w:rFonts w:asciiTheme="minorEastAsia" w:hAnsiTheme="minorEastAsia" w:eastAsiaTheme="minorEastAsia"/>
          <w:sz w:val="18"/>
          <w:szCs w:val="18"/>
        </w:rPr>
        <w:t>HTTP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状态码表示请求的成功或失败</w:t>
      </w:r>
    </w:p>
    <w:p>
      <w:pPr>
        <w:pStyle w:val="17"/>
        <w:numPr>
          <w:ilvl w:val="0"/>
          <w:numId w:val="2"/>
        </w:numPr>
        <w:rPr>
          <w:rFonts w:asciiTheme="minorEastAsia" w:hAnsiTheme="minorEastAsia" w:eastAsiaTheme="minorEastAsia"/>
          <w:sz w:val="18"/>
          <w:szCs w:val="18"/>
          <w:lang w:val="zh-TW" w:eastAsia="zh-TW"/>
        </w:rPr>
      </w:pP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请求消息结构和响应消息结构采用Json标准，头添加Content-Type: application/json</w:t>
      </w:r>
    </w:p>
    <w:p>
      <w:pPr>
        <w:pStyle w:val="17"/>
        <w:numPr>
          <w:ilvl w:val="0"/>
          <w:numId w:val="2"/>
        </w:numPr>
        <w:rPr>
          <w:rFonts w:asciiTheme="minorEastAsia" w:hAnsiTheme="minorEastAsia" w:eastAsiaTheme="minorEastAsia"/>
          <w:sz w:val="18"/>
          <w:szCs w:val="18"/>
          <w:lang w:val="zh-TW" w:eastAsia="zh-TW"/>
        </w:rPr>
      </w:pP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接口消息体内容将在本文档中详细描述</w:t>
      </w:r>
    </w:p>
    <w:p>
      <w:pPr>
        <w:pStyle w:val="4"/>
        <w:numPr>
          <w:ilvl w:val="0"/>
          <w:numId w:val="1"/>
        </w:numPr>
        <w:rPr>
          <w:lang w:val="zh-TW" w:eastAsia="zh-TW"/>
        </w:rPr>
      </w:pPr>
      <w:r>
        <w:rPr>
          <w:rFonts w:hint="eastAsia"/>
          <w:lang w:val="zh-TW" w:eastAsia="zh-TW"/>
        </w:rPr>
        <w:t>回调函数，或Native</w:t>
      </w:r>
      <w:r>
        <w:rPr>
          <w:lang w:val="zh-TW" w:eastAsia="zh-TW"/>
        </w:rPr>
        <w:t xml:space="preserve"> </w:t>
      </w:r>
      <w:r>
        <w:rPr>
          <w:rFonts w:hint="eastAsia"/>
          <w:lang w:val="zh-TW" w:eastAsia="zh-TW"/>
        </w:rPr>
        <w:t>函数接口风格</w:t>
      </w:r>
    </w:p>
    <w:p>
      <w:pPr>
        <w:ind w:left="360" w:firstLine="420" w:firstLineChars="200"/>
        <w:rPr>
          <w:rFonts w:eastAsia="PMingLiU"/>
          <w:lang w:val="zh-TW" w:eastAsia="zh-TW"/>
        </w:rPr>
      </w:pPr>
      <w:r>
        <w:rPr>
          <w:rFonts w:hint="eastAsia" w:asciiTheme="minorEastAsia" w:hAnsiTheme="minorEastAsia" w:eastAsiaTheme="minorEastAsia"/>
          <w:lang w:val="zh-TW" w:eastAsia="zh-TW"/>
        </w:rPr>
        <w:t>由HW自定义。</w:t>
      </w:r>
    </w:p>
    <w:p>
      <w:pPr>
        <w:pStyle w:val="17"/>
        <w:ind w:firstLine="0"/>
        <w:rPr>
          <w:rFonts w:eastAsia="PMingLiU" w:asciiTheme="minorEastAsia" w:hAnsiTheme="minorEastAsia"/>
          <w:sz w:val="18"/>
          <w:szCs w:val="18"/>
          <w:lang w:val="zh-TW" w:eastAsia="zh-TW"/>
        </w:rPr>
      </w:pPr>
      <w:r>
        <w:rPr>
          <w:rFonts w:hint="eastAsia" w:asciiTheme="minorEastAsia" w:hAnsiTheme="minorEastAsia" w:eastAsiaTheme="minorEastAsia"/>
          <w:sz w:val="18"/>
          <w:szCs w:val="18"/>
          <w:lang w:val="zh-TW"/>
        </w:rPr>
        <w:t xml:space="preserve"> </w:t>
      </w:r>
      <w:r>
        <w:rPr>
          <w:rFonts w:eastAsia="PMingLiU" w:asciiTheme="minorEastAsia" w:hAnsiTheme="minorEastAsia"/>
          <w:sz w:val="18"/>
          <w:szCs w:val="18"/>
          <w:lang w:val="zh-TW" w:eastAsia="zh-TW"/>
        </w:rPr>
        <w:t xml:space="preserve">  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加速逻辑流程图</w:t>
      </w:r>
    </w:p>
    <w:p>
      <w:pPr>
        <w:spacing w:line="240" w:lineRule="auto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34305" cy="8705850"/>
            <wp:effectExtent l="0" t="0" r="4445" b="0"/>
            <wp:docPr id="2" name="图片 2" descr="华为接口流程图-2019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华为接口流程图-201908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说明：在一步请求成功后，才能执行下一步请求。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接口列表</w:t>
      </w:r>
    </w:p>
    <w:p>
      <w:pPr>
        <w:pStyle w:val="5"/>
      </w:pPr>
      <w:r>
        <w:rPr>
          <w:rFonts w:hint="eastAsia"/>
          <w:lang w:val="en-US" w:eastAsia="zh-CN"/>
        </w:rPr>
        <w:t>4.1</w:t>
      </w:r>
      <w:r>
        <w:t xml:space="preserve"> </w:t>
      </w:r>
      <w:r>
        <w:rPr>
          <w:rFonts w:hint="eastAsia"/>
        </w:rPr>
        <w:t>用户登录授权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用户登录授权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del w:id="39" w:author="edick" w:date="2019-08-14T15:24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/>
                </w:rPr>
                <w:delText>l</w:delText>
              </w:r>
            </w:del>
            <w:ins w:id="40" w:author="edick" w:date="2019-08-14T15:24:1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L</w:t>
              </w:r>
            </w:ins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华为智能家居APP标识，256字节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华为手机助手APP标识，256字节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devType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，设备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968"/>
              </w:tabs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String，序列号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1081"/>
              </w:tabs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mac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String，路由器mac地址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  <w:ins w:id="41" w:author="edick" w:date="2019-08-15T14:28:11Z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42" w:author="edick" w:date="2019-08-15T14:28:11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43" w:author="edick" w:date="2019-08-15T14:28:11Z"/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deviceName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44" w:author="edick" w:date="2019-08-15T14:28:11Z"/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，设备名称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  <w:ins w:id="45" w:author="edick" w:date="2019-08-15T14:28:18Z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46" w:author="edick" w:date="2019-08-15T14:28:18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47" w:author="edick" w:date="2019-08-15T14:28:18Z"/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deviceBrand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48" w:author="edick" w:date="2019-08-15T14:28:18Z"/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，品牌名称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  <w:ins w:id="49" w:author="edick" w:date="2019-08-20T14:49:44Z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50" w:author="edick" w:date="2019-08-20T14:49:44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51" w:author="edick" w:date="2019-08-20T14:49:44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52" w:author="edick" w:date="2019-08-20T14:54:2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d</w:t>
              </w:r>
            </w:ins>
            <w:ins w:id="53" w:author="edick" w:date="2019-08-20T14:54:2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ev</w:t>
              </w:r>
            </w:ins>
            <w:ins w:id="54" w:author="edick" w:date="2019-08-20T14:54:2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S</w:t>
              </w:r>
            </w:ins>
            <w:ins w:id="55" w:author="edick" w:date="2019-08-20T14:54:3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w</w:t>
              </w:r>
            </w:ins>
            <w:ins w:id="56" w:author="edick" w:date="2019-08-20T14:54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V</w:t>
              </w:r>
            </w:ins>
            <w:ins w:id="57" w:author="edick" w:date="2019-08-20T14:54:3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er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58" w:author="edick" w:date="2019-08-20T14:49:44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59" w:author="edick" w:date="2019-08-20T14:49:4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St</w:t>
              </w:r>
            </w:ins>
            <w:ins w:id="60" w:author="edick" w:date="2019-08-20T14:49:50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ring</w:t>
              </w:r>
            </w:ins>
            <w:ins w:id="61" w:author="edick" w:date="2019-08-20T14:49:5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，</w:t>
              </w:r>
            </w:ins>
            <w:ins w:id="62" w:author="edick" w:date="2019-08-20T14:55:4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路由</w:t>
              </w:r>
            </w:ins>
            <w:ins w:id="63" w:author="edick" w:date="2019-08-20T14:49:5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软件</w:t>
              </w:r>
            </w:ins>
            <w:ins w:id="64" w:author="edick" w:date="2019-08-20T14:49:5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版本</w:t>
              </w:r>
            </w:ins>
            <w:ins w:id="65" w:author="edick" w:date="2019-08-20T14:49:5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号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  <w:ins w:id="66" w:author="edick" w:date="2019-08-20T14:56:07Z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67" w:author="edick" w:date="2019-08-20T14:56:07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68" w:author="edick" w:date="2019-08-20T14:56:07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69" w:author="edick" w:date="2019-08-20T14:56:1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dev</w:t>
              </w:r>
            </w:ins>
            <w:ins w:id="70" w:author="edick" w:date="2019-08-20T14:56:1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C</w:t>
              </w:r>
            </w:ins>
            <w:ins w:id="71" w:author="edick" w:date="2019-08-20T14:56:1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on</w:t>
              </w:r>
            </w:ins>
            <w:ins w:id="72" w:author="edick" w:date="2019-08-20T14:56:1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Typ</w:t>
              </w:r>
            </w:ins>
            <w:ins w:id="73" w:author="edick" w:date="2019-08-20T14:56:20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e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74" w:author="edick" w:date="2019-08-20T14:56:07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75" w:author="edick" w:date="2019-08-20T14:56:2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I</w:t>
              </w:r>
            </w:ins>
            <w:ins w:id="76" w:author="edick" w:date="2019-08-20T14:56:2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nt，</w:t>
              </w:r>
            </w:ins>
            <w:ins w:id="77" w:author="edick" w:date="2019-08-20T14:56:2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路由器</w:t>
              </w:r>
            </w:ins>
            <w:ins w:id="78" w:author="edick" w:date="2019-08-20T14:56:3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连接</w:t>
              </w:r>
            </w:ins>
            <w:ins w:id="79" w:author="edick" w:date="2019-08-20T14:56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方式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  <w:ins w:id="80" w:author="edick" w:date="2019-08-22T10:31:35Z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81" w:author="edick" w:date="2019-08-22T10:31:35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82" w:author="edick" w:date="2019-08-22T10:31:35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83" w:author="edick" w:date="2019-08-22T10:32:5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a</w:t>
              </w:r>
            </w:ins>
            <w:ins w:id="84" w:author="edick" w:date="2019-08-22T10:32:5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cc</w:t>
              </w:r>
            </w:ins>
            <w:ins w:id="85" w:author="edick" w:date="2019-08-22T10:32:5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H</w:t>
              </w:r>
            </w:ins>
            <w:ins w:id="86" w:author="edick" w:date="2019-08-22T10:33:1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is</w:t>
              </w:r>
            </w:ins>
            <w:ins w:id="87" w:author="edick" w:date="2019-08-22T10:33:1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t</w:t>
              </w:r>
            </w:ins>
            <w:ins w:id="88" w:author="edick" w:date="2019-08-22T10:33:1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ory</w:t>
              </w:r>
            </w:ins>
            <w:ins w:id="89" w:author="edick" w:date="2019-08-22T10:32:5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Num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90" w:author="edick" w:date="2019-08-22T10:31:35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91" w:author="edick" w:date="2019-08-22T10:33:1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I</w:t>
              </w:r>
            </w:ins>
            <w:ins w:id="92" w:author="edick" w:date="2019-08-22T10:33:1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nt</w:t>
              </w:r>
            </w:ins>
            <w:ins w:id="93" w:author="edick" w:date="2019-08-22T10:33:1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，</w:t>
              </w:r>
            </w:ins>
            <w:ins w:id="94" w:author="edick" w:date="2019-08-22T10:33:2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针对</w:t>
              </w:r>
            </w:ins>
            <w:ins w:id="95" w:author="edick" w:date="2019-08-22T10:33:4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需要</w:t>
              </w:r>
            </w:ins>
            <w:ins w:id="96" w:author="edick" w:date="2019-08-22T10:33:5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返回</w:t>
              </w:r>
            </w:ins>
            <w:ins w:id="97" w:author="edick" w:date="2019-08-22T10:33:5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的</w:t>
              </w:r>
            </w:ins>
            <w:ins w:id="98" w:author="edick" w:date="2019-08-22T10:33:2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每款</w:t>
              </w:r>
            </w:ins>
            <w:ins w:id="99" w:author="edick" w:date="2019-08-22T10:33:2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游戏的</w:t>
              </w:r>
            </w:ins>
            <w:ins w:id="100" w:author="edick" w:date="2019-08-22T10:33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历史</w:t>
              </w:r>
            </w:ins>
            <w:ins w:id="101" w:author="edick" w:date="2019-08-22T10:33:3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加速</w:t>
              </w:r>
            </w:ins>
            <w:ins w:id="102" w:author="edick" w:date="2019-08-22T10:33:3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记录</w:t>
              </w:r>
            </w:ins>
            <w:ins w:id="103" w:author="edick" w:date="2019-08-22T10:33:3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数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1081"/>
              </w:tabs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返回为：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1081"/>
              </w:tabs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Json，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格式详见6.9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说明：需要判定用户是否是第一次登陆注册（会影响到赠送时长）。</w:t>
      </w:r>
    </w:p>
    <w:p>
      <w:pPr>
        <w:pStyle w:val="5"/>
      </w:pPr>
      <w:r>
        <w:rPr>
          <w:rFonts w:hint="eastAsia"/>
          <w:lang w:val="en-US" w:eastAsia="zh-CN"/>
        </w:rPr>
        <w:t>4.2</w:t>
      </w:r>
      <w:r>
        <w:rPr>
          <w:rFonts w:hint="eastAsia"/>
        </w:rPr>
        <w:t xml:space="preserve"> 获取节点列表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GetNodeList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获取游戏列表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GetNodeList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Int，游戏ID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isp2p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Int，游戏是否属于P2P游戏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fouter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Int，游戏是否属于海外游戏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返回数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具体格式见6.8</w:t>
            </w: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4.3</w:t>
      </w:r>
      <w:r>
        <w:t xml:space="preserve"> </w:t>
      </w:r>
      <w:r>
        <w:rPr>
          <w:rFonts w:hint="eastAsia"/>
        </w:rPr>
        <w:t>获取游戏列表接口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GetGameList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获取游戏列表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GetGameList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color w:val="0000FF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top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Int，需要获取topN款游戏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返回数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具体格式见6.1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4.4</w:t>
      </w:r>
      <w:r>
        <w:rPr>
          <w:rFonts w:hint="eastAsia"/>
        </w:rPr>
        <w:t>获取游戏路由表接口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GetRouteList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获取游戏加速路由信息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GetRouteList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Int，游戏ID号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返回数据格式为json类型，详细说明见4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Json，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具体格式见6.12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4.5</w:t>
      </w:r>
      <w:r>
        <w:rPr>
          <w:rFonts w:hint="eastAsia"/>
        </w:rPr>
        <w:t>获取游戏黑名单接口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</w:t>
            </w:r>
            <w:del w:id="104" w:author="edick" w:date="2019-08-12T09:08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delText>Black</w:delText>
              </w:r>
            </w:del>
            <w:ins w:id="105" w:author="edick" w:date="2019-08-12T09:08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eastAsia="zh-CN"/>
                </w:rPr>
                <w:t>Black</w:t>
              </w:r>
            </w:ins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获取游戏加速黑名单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</w:t>
            </w:r>
            <w:del w:id="106" w:author="edick" w:date="2019-08-12T09:08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delText>Black</w:delText>
              </w:r>
            </w:del>
            <w:ins w:id="107" w:author="edick" w:date="2019-08-12T09:08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eastAsia="zh-CN"/>
                </w:rPr>
                <w:t>Black</w:t>
              </w:r>
            </w:ins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Int，游戏ID号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返回数据格式为json类型，详细说明见4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Json,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具体格式见6.12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4.6用户收藏游戏</w:t>
      </w:r>
      <w:r>
        <w:rPr>
          <w:rFonts w:hint="eastAsia"/>
        </w:rPr>
        <w:t>接口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CollectGameInfo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en-US" w:eastAsia="zh-CN"/>
              </w:rPr>
              <w:t>存取用户收藏的游戏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CollectGameInfo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  <w:t>Int，用户ID号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  <w:ins w:id="108" w:author="edick" w:date="2019-08-20T15:31:14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09" w:author="edick" w:date="2019-08-20T15:31:14Z"/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110" w:author="edick" w:date="2019-08-20T15:31:14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111" w:author="edick" w:date="2019-08-20T15:31:1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p</w:t>
              </w:r>
            </w:ins>
            <w:ins w:id="112" w:author="edick" w:date="2019-08-20T15:31:1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fl</w:t>
              </w:r>
            </w:ins>
            <w:ins w:id="113" w:author="edick" w:date="2019-08-20T15:31:1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ag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ins w:id="114" w:author="edick" w:date="2019-08-20T15:31:14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115" w:author="edick" w:date="2019-08-20T15:31:2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I</w:t>
              </w:r>
            </w:ins>
            <w:ins w:id="116" w:author="edick" w:date="2019-08-20T15:31:2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nt，</w:t>
              </w:r>
            </w:ins>
            <w:ins w:id="117" w:author="edick" w:date="2019-08-20T15:31:3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用户</w:t>
              </w:r>
            </w:ins>
            <w:ins w:id="118" w:author="edick" w:date="2019-08-20T15:31:3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存取</w:t>
              </w:r>
            </w:ins>
            <w:ins w:id="119" w:author="edick" w:date="2019-08-20T15:31:4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收藏</w:t>
              </w:r>
            </w:ins>
            <w:ins w:id="120" w:author="edick" w:date="2019-08-20T15:31:4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游戏</w:t>
              </w:r>
            </w:ins>
            <w:ins w:id="121" w:author="edick" w:date="2019-08-20T15:31:4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数据</w:t>
              </w:r>
            </w:ins>
            <w:ins w:id="122" w:author="edick" w:date="2019-08-20T15:31:4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标记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具体格式见6.10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具体格式见6.10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4.7</w:t>
      </w:r>
      <w:r>
        <w:rPr>
          <w:rFonts w:hint="eastAsia"/>
        </w:rPr>
        <w:t>安装插件接口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InstallPlug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获取加速相关信息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InstallPlug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devType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设备类型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968"/>
              </w:tabs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String，序列号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1081"/>
              </w:tabs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mac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String，路由器mac地址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Json格式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4.8</w:t>
      </w:r>
      <w:r>
        <w:rPr>
          <w:rFonts w:hint="eastAsia"/>
        </w:rPr>
        <w:t>搜索游戏接口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SearchGame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获取加速相关信息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SearchGame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game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游戏名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具体数据格式见6.11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获取域名黑白名单接口</w:t>
      </w:r>
    </w:p>
    <w:tbl>
      <w:tblPr>
        <w:tblStyle w:val="18"/>
        <w:tblpPr w:leftFromText="180" w:rightFromText="180" w:vertAnchor="text" w:horzAnchor="page" w:tblpX="1420" w:tblpY="402"/>
        <w:tblOverlap w:val="never"/>
        <w:tblW w:w="922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GetDomainList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en-US" w:eastAsia="zh-CN"/>
              </w:rPr>
              <w:t>域名黑白名单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GetDomainList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Int，游戏ID号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json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域名数据，格式如6.5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4.10获取端口黑白名单接口</w:t>
      </w:r>
    </w:p>
    <w:tbl>
      <w:tblPr>
        <w:tblStyle w:val="18"/>
        <w:tblpPr w:leftFromText="180" w:rightFromText="180" w:vertAnchor="text" w:horzAnchor="page" w:tblpX="1420" w:tblpY="402"/>
        <w:tblOverlap w:val="never"/>
        <w:tblW w:w="922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GetPortList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en-US" w:eastAsia="zh-CN"/>
              </w:rPr>
              <w:t>端口黑白名单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GetPortList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Int，游戏ID号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json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域名数据，格式如6.6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 加速历史记录接口</w:t>
      </w:r>
    </w:p>
    <w:tbl>
      <w:tblPr>
        <w:tblStyle w:val="18"/>
        <w:tblpPr w:leftFromText="180" w:rightFromText="180" w:vertAnchor="text" w:horzAnchor="page" w:tblpX="1420" w:tblpY="402"/>
        <w:tblOverlap w:val="never"/>
        <w:tblW w:w="922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AccHistoryInfo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en-US" w:eastAsia="zh-CN"/>
              </w:rPr>
              <w:t>或者保存加速历史记录信息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ins w:id="123" w:author="edick" w:date="2019-08-10T11:26:20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AccHistoryInfo</w:t>
              </w:r>
            </w:ins>
            <w:del w:id="124" w:author="edick" w:date="2019-08-10T11:26:20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delText>GetUrlList</w:delText>
              </w:r>
            </w:del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String，登录授权时返回的用户ID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125" w:author="edick" w:date="2019-08-20T17:05:5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p</w:t>
              </w:r>
            </w:ins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flag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  <w:t>Int，1-push上传加速记录，2-pull下载加速记录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del w:id="126" w:author="edick" w:date="2019-08-14T15:17:4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delText>accInfo</w:delText>
              </w:r>
            </w:del>
            <w:ins w:id="127" w:author="edick" w:date="2019-08-14T15:17:4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dat</w:t>
              </w:r>
            </w:ins>
            <w:ins w:id="128" w:author="edick" w:date="2019-08-14T15:17:4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a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  <w:t>Json，上传加速记录时使用，格式见6.7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129" w:author="edick" w:date="2019-08-14T15:12:40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30" w:author="edick" w:date="2019-08-14T15:12:40Z"/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131" w:author="edick" w:date="2019-08-14T15:12:40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132" w:author="edick" w:date="2019-08-14T15:12:4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time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133" w:author="edick" w:date="2019-08-14T15:12:40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134" w:author="edick" w:date="2019-08-14T15:12:4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L</w:t>
              </w:r>
            </w:ins>
            <w:ins w:id="135" w:author="edick" w:date="2019-08-14T15:12:50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ong</w:t>
              </w:r>
            </w:ins>
            <w:ins w:id="136" w:author="edick" w:date="2019-08-14T15:12:5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，</w:t>
              </w:r>
            </w:ins>
            <w:ins w:id="137" w:author="edick" w:date="2019-08-14T15:12:5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时间戳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json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域名数据，格式如6.7（下载时有该字段）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ins w:id="139" w:author="edick" w:date="2019-08-20T10:28:28Z"/>
          <w:rFonts w:hint="eastAsia"/>
          <w:lang w:val="en-US" w:eastAsia="zh-CN"/>
        </w:rPr>
        <w:pPrChange w:id="138" w:author="edick" w:date="2019-08-20T10:28:44Z">
          <w:pPr/>
        </w:pPrChange>
      </w:pPr>
      <w:ins w:id="140" w:author="edick" w:date="2019-08-20T10:28:13Z">
        <w:r>
          <w:rPr>
            <w:rFonts w:hint="eastAsia"/>
            <w:lang w:val="en-US" w:eastAsia="zh-CN"/>
          </w:rPr>
          <w:t>4</w:t>
        </w:r>
      </w:ins>
      <w:ins w:id="141" w:author="edick" w:date="2019-08-20T10:28:17Z">
        <w:r>
          <w:rPr>
            <w:rFonts w:hint="eastAsia"/>
            <w:lang w:val="en-US" w:eastAsia="zh-CN"/>
          </w:rPr>
          <w:t>.1</w:t>
        </w:r>
      </w:ins>
      <w:r>
        <w:rPr>
          <w:rFonts w:hint="eastAsia"/>
          <w:lang w:val="en-US" w:eastAsia="zh-CN"/>
        </w:rPr>
        <w:t>2</w:t>
      </w:r>
      <w:ins w:id="142" w:author="edick" w:date="2019-08-20T10:28:19Z">
        <w:r>
          <w:rPr>
            <w:rFonts w:hint="eastAsia"/>
            <w:lang w:val="en-US" w:eastAsia="zh-CN"/>
          </w:rPr>
          <w:t xml:space="preserve"> </w:t>
        </w:r>
      </w:ins>
      <w:ins w:id="143" w:author="edick" w:date="2019-08-20T10:28:22Z">
        <w:r>
          <w:rPr>
            <w:rFonts w:hint="eastAsia"/>
            <w:lang w:val="en-US" w:eastAsia="zh-CN"/>
          </w:rPr>
          <w:t>领取</w:t>
        </w:r>
      </w:ins>
      <w:ins w:id="144" w:author="edick" w:date="2019-08-20T10:28:25Z">
        <w:r>
          <w:rPr>
            <w:rFonts w:hint="eastAsia"/>
            <w:lang w:val="en-US" w:eastAsia="zh-CN"/>
          </w:rPr>
          <w:t>赠送</w:t>
        </w:r>
      </w:ins>
      <w:ins w:id="145" w:author="edick" w:date="2019-08-20T10:28:27Z">
        <w:r>
          <w:rPr>
            <w:rFonts w:hint="eastAsia"/>
            <w:lang w:val="en-US" w:eastAsia="zh-CN"/>
          </w:rPr>
          <w:t>套餐</w:t>
        </w:r>
      </w:ins>
    </w:p>
    <w:tbl>
      <w:tblPr>
        <w:tblStyle w:val="18"/>
        <w:tblpPr w:leftFromText="180" w:rightFromText="180" w:vertAnchor="text" w:horzAnchor="page" w:tblpX="1420" w:tblpY="402"/>
        <w:tblOverlap w:val="never"/>
        <w:tblW w:w="922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ins w:id="146" w:author="edick" w:date="2019-08-20T10:28:33Z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47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48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API</w:t>
              </w:r>
            </w:ins>
            <w:ins w:id="149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名称</w:t>
              </w:r>
            </w:ins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150" w:author="edick" w:date="2019-08-20T10:28:33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151" w:author="edick" w:date="2019-08-20T11:27:2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Pic</w:t>
              </w:r>
            </w:ins>
            <w:ins w:id="152" w:author="edick" w:date="2019-08-20T11:27:2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k</w:t>
              </w:r>
            </w:ins>
            <w:ins w:id="153" w:author="edick" w:date="2019-08-20T11:27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Pa</w:t>
              </w:r>
            </w:ins>
            <w:ins w:id="154" w:author="edick" w:date="2019-08-20T11:27:3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ckag</w:t>
              </w:r>
            </w:ins>
            <w:ins w:id="155" w:author="edick" w:date="2019-08-20T11:27:3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e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ins w:id="156" w:author="edick" w:date="2019-08-20T10:28:33Z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57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58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API</w:t>
              </w:r>
            </w:ins>
            <w:ins w:id="159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概述</w:t>
              </w:r>
            </w:ins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160" w:author="edick" w:date="2019-08-20T10:28:33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161" w:author="edick" w:date="2019-08-20T10:28:33Z">
              <w:r>
                <w:rPr>
                  <w:rFonts w:hint="eastAsia" w:cs="微软雅黑" w:asciiTheme="minorEastAsia" w:hAnsiTheme="minorEastAsia" w:eastAsiaTheme="minorEastAsia"/>
                  <w:sz w:val="18"/>
                  <w:szCs w:val="18"/>
                  <w:lang w:val="zh-TW" w:eastAsia="zh-TW"/>
                </w:rPr>
                <w:t>该</w:t>
              </w:r>
            </w:ins>
            <w:ins w:id="162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API</w:t>
              </w:r>
            </w:ins>
            <w:ins w:id="163" w:author="edick" w:date="2019-08-20T10:28:33Z">
              <w:r>
                <w:rPr>
                  <w:rFonts w:hint="eastAsia" w:cs="微软雅黑" w:asciiTheme="minorEastAsia" w:hAnsiTheme="minorEastAsia" w:eastAsiaTheme="minorEastAsia"/>
                  <w:sz w:val="18"/>
                  <w:szCs w:val="18"/>
                  <w:lang w:val="zh-TW" w:eastAsia="zh-TW"/>
                </w:rPr>
                <w:t>用于</w:t>
              </w:r>
            </w:ins>
            <w:ins w:id="164" w:author="edick" w:date="2019-08-20T10:29:06Z">
              <w:r>
                <w:rPr>
                  <w:rFonts w:hint="eastAsia" w:cs="微软雅黑" w:asciiTheme="minorEastAsia" w:hAnsiTheme="minorEastAsia" w:eastAsiaTheme="minorEastAsia"/>
                  <w:sz w:val="18"/>
                  <w:szCs w:val="18"/>
                  <w:lang w:val="en-US" w:eastAsia="zh-CN"/>
                </w:rPr>
                <w:t>领取</w:t>
              </w:r>
            </w:ins>
            <w:ins w:id="165" w:author="edick" w:date="2019-08-20T10:29:08Z">
              <w:r>
                <w:rPr>
                  <w:rFonts w:hint="eastAsia" w:cs="微软雅黑" w:asciiTheme="minorEastAsia" w:hAnsiTheme="minorEastAsia" w:eastAsiaTheme="minorEastAsia"/>
                  <w:sz w:val="18"/>
                  <w:szCs w:val="18"/>
                  <w:lang w:val="en-US" w:eastAsia="zh-CN"/>
                </w:rPr>
                <w:t>赠送</w:t>
              </w:r>
            </w:ins>
            <w:ins w:id="166" w:author="edick" w:date="2019-08-20T10:29:09Z">
              <w:r>
                <w:rPr>
                  <w:rFonts w:hint="eastAsia" w:cs="微软雅黑" w:asciiTheme="minorEastAsia" w:hAnsiTheme="minorEastAsia" w:eastAsiaTheme="minorEastAsia"/>
                  <w:sz w:val="18"/>
                  <w:szCs w:val="18"/>
                  <w:lang w:val="en-US" w:eastAsia="zh-CN"/>
                </w:rPr>
                <w:t>套餐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ins w:id="167" w:author="edick" w:date="2019-08-20T10:28:33Z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68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69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请求方式</w:t>
              </w:r>
            </w:ins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170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71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POST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ins w:id="172" w:author="edick" w:date="2019-08-20T10:28:33Z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73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74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HTTP</w:t>
              </w:r>
            </w:ins>
            <w:ins w:id="175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响应码说明</w:t>
              </w:r>
            </w:ins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76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77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正常响应码：</w:t>
              </w:r>
            </w:ins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ins w:id="178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79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OK(200)</w:t>
              </w:r>
            </w:ins>
            <w:ins w:id="180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，</w:t>
              </w:r>
            </w:ins>
            <w:ins w:id="181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zh-TW"/>
                </w:rPr>
                <w:t>接口请求成功</w:t>
              </w:r>
            </w:ins>
          </w:p>
          <w:p>
            <w:pPr>
              <w:rPr>
                <w:ins w:id="182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83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错误响应码：</w:t>
              </w:r>
            </w:ins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ins w:id="184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85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Bad Request(400)</w:t>
              </w:r>
            </w:ins>
            <w:ins w:id="186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，请求消息错误导致的失败，响应消息体中进一步说明具体的错误</w:t>
              </w:r>
            </w:ins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ins w:id="187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88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Not Found(404)</w:t>
              </w:r>
            </w:ins>
            <w:ins w:id="189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，</w:t>
              </w:r>
            </w:ins>
            <w:ins w:id="190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URL</w:t>
              </w:r>
            </w:ins>
            <w:ins w:id="191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不存在</w:t>
              </w:r>
            </w:ins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ins w:id="192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93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Internal Server Error(500)</w:t>
              </w:r>
            </w:ins>
            <w:ins w:id="194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，服务器内部错误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ins w:id="195" w:author="edick" w:date="2019-08-20T10:28:33Z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96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97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URI</w:t>
              </w:r>
            </w:ins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198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99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/api/</w:t>
              </w:r>
            </w:ins>
            <w:ins w:id="200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v1</w:t>
              </w:r>
            </w:ins>
            <w:ins w:id="201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/xyhw/</w:t>
              </w:r>
            </w:ins>
            <w:ins w:id="202" w:author="edick" w:date="2019-08-20T11:27:4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PickPackage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203" w:author="edick" w:date="2019-08-20T10:28:33Z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04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05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请求参数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206" w:author="edick" w:date="2019-08-20T10:28:33Z"/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ins w:id="207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eastAsia="zh-CN"/>
                </w:rPr>
                <w:t>userid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ins w:id="208" w:author="edick" w:date="2019-08-20T10:28:33Z"/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ins w:id="209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String，登录授权时返回的用户ID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210" w:author="edick" w:date="2019-08-20T10:28:33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11" w:author="edick" w:date="2019-08-20T10:28:33Z"/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212" w:author="edick" w:date="2019-08-20T10:28:33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213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flag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214" w:author="edick" w:date="2019-08-20T10:28:33Z"/>
                <w:rFonts w:hint="eastAsia" w:asciiTheme="minorEastAsia" w:hAnsiTheme="minorEastAsia" w:eastAsiaTheme="minorEastAsia"/>
                <w:sz w:val="18"/>
                <w:szCs w:val="18"/>
                <w:lang w:val="en-US"/>
              </w:rPr>
            </w:pPr>
            <w:ins w:id="215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Int，</w:t>
              </w:r>
            </w:ins>
            <w:ins w:id="216" w:author="edick" w:date="2019-08-20T11:16:2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领取</w:t>
              </w:r>
            </w:ins>
            <w:ins w:id="217" w:author="edick" w:date="2019-08-20T11:16:2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套餐</w:t>
              </w:r>
            </w:ins>
            <w:ins w:id="218" w:author="edick" w:date="2019-08-20T10:39:4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标记</w:t>
              </w:r>
            </w:ins>
            <w:ins w:id="219" w:author="edick" w:date="2019-08-20T10:39:4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，</w:t>
              </w:r>
            </w:ins>
            <w:ins w:id="220" w:author="edick" w:date="2019-08-20T10:39:4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1</w:t>
              </w:r>
            </w:ins>
            <w:ins w:id="221" w:author="edick" w:date="2019-08-20T10:39:4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-</w:t>
              </w:r>
            </w:ins>
            <w:ins w:id="222" w:author="edick" w:date="2019-08-20T10:39:4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表示</w:t>
              </w:r>
            </w:ins>
            <w:ins w:id="223" w:author="edick" w:date="2019-08-20T11:16:3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领取</w:t>
              </w:r>
            </w:ins>
            <w:ins w:id="224" w:author="edick" w:date="2019-08-20T11:16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套餐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225" w:author="edick" w:date="2019-08-20T10:28:33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26" w:author="edick" w:date="2019-08-20T10:28:33Z"/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227" w:author="edick" w:date="2019-08-20T10:28:33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228" w:author="edick" w:date="2019-08-20T10:38:4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s</w:t>
              </w:r>
            </w:ins>
            <w:ins w:id="229" w:author="edick" w:date="2019-08-20T10:38:4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n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230" w:author="edick" w:date="2019-08-20T10:28:33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231" w:author="edick" w:date="2019-08-20T10:38:50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S</w:t>
              </w:r>
            </w:ins>
            <w:ins w:id="232" w:author="edick" w:date="2019-08-20T10:38:5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tring</w:t>
              </w:r>
            </w:ins>
            <w:ins w:id="233" w:author="edick" w:date="2019-08-20T10:38:5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，</w:t>
              </w:r>
            </w:ins>
            <w:ins w:id="234" w:author="edick" w:date="2019-08-20T10:39:0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路由</w:t>
              </w:r>
            </w:ins>
            <w:ins w:id="235" w:author="edick" w:date="2019-08-20T10:39:0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sn</w:t>
              </w:r>
            </w:ins>
            <w:ins w:id="236" w:author="edick" w:date="2019-08-20T10:39:0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号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237" w:author="edick" w:date="2019-08-20T10:38:45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38" w:author="edick" w:date="2019-08-20T10:38:45Z"/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239" w:author="edick" w:date="2019-08-20T10:38:45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240" w:author="edick" w:date="2019-08-20T10:39:1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mac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241" w:author="edick" w:date="2019-08-20T10:38:45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242" w:author="edick" w:date="2019-08-20T10:39:1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String</w:t>
              </w:r>
            </w:ins>
            <w:ins w:id="243" w:author="edick" w:date="2019-08-20T10:39:1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，</w:t>
              </w:r>
            </w:ins>
            <w:ins w:id="244" w:author="edick" w:date="2019-08-20T10:39:2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路由</w:t>
              </w:r>
            </w:ins>
            <w:ins w:id="245" w:author="edick" w:date="2019-08-20T10:39:2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设备</w:t>
              </w:r>
            </w:ins>
            <w:ins w:id="246" w:author="edick" w:date="2019-08-20T10:39:2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mac</w:t>
              </w:r>
            </w:ins>
            <w:ins w:id="247" w:author="edick" w:date="2019-08-20T10:39:2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地址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248" w:author="edick" w:date="2019-08-20T10:28:33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49" w:author="edick" w:date="2019-08-20T10:28:33Z"/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250" w:author="edick" w:date="2019-08-20T10:28:33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251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time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252" w:author="edick" w:date="2019-08-20T10:28:33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253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Long，时间戳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254" w:author="edick" w:date="2019-08-20T10:28:33Z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55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256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57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sign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ins w:id="258" w:author="edick" w:date="2019-08-20T10:28:33Z"/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ins w:id="259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String，签名信息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ins w:id="260" w:author="edick" w:date="2019-08-20T10:28:33Z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61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62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返回参数</w:t>
              </w:r>
            </w:ins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263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64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返回值：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ins w:id="265" w:author="edick" w:date="2019-08-20T10:28:33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66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267" w:author="edick" w:date="2019-08-20T10:28:33Z"/>
                <w:rFonts w:asciiTheme="minorEastAsia" w:hAnsiTheme="minorEastAsia" w:eastAsiaTheme="minorEastAsia"/>
                <w:bCs/>
                <w:sz w:val="18"/>
                <w:szCs w:val="18"/>
              </w:rPr>
            </w:pPr>
            <w:ins w:id="268" w:author="edick" w:date="2019-08-20T10:28:33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</w:rPr>
                <w:t>status</w:t>
              </w:r>
            </w:ins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ins w:id="269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70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Int，状态码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ins w:id="271" w:author="edick" w:date="2019-08-20T10:28:33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72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273" w:author="edick" w:date="2019-08-20T10:28:33Z"/>
                <w:rFonts w:asciiTheme="minorEastAsia" w:hAnsiTheme="minorEastAsia" w:eastAsiaTheme="minorEastAsia"/>
                <w:bCs/>
                <w:sz w:val="18"/>
                <w:szCs w:val="18"/>
              </w:rPr>
            </w:pPr>
            <w:ins w:id="274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msg</w:t>
              </w:r>
            </w:ins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ins w:id="275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76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String，状态码说明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ins w:id="277" w:author="edick" w:date="2019-08-20T10:28:33Z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78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279" w:author="edick" w:date="2019-08-20T10:28:33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ins w:id="280" w:author="edick" w:date="2019-08-20T10:28:33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data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ins w:id="281" w:author="edick" w:date="2019-08-20T10:28:33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282" w:author="edick" w:date="2019-08-20T10:28:33Z">
              <w:r>
                <w:rPr>
                  <w:rFonts w:hint="eastAsia" w:asciiTheme="minorEastAsia" w:hAnsiTheme="minorEastAsia" w:eastAsiaTheme="minorEastAsia"/>
                  <w:color w:val="FF0000"/>
                  <w:sz w:val="18"/>
                  <w:szCs w:val="18"/>
                  <w:lang w:val="en-US" w:eastAsia="zh-CN"/>
                </w:rPr>
                <w:t>json</w:t>
              </w:r>
            </w:ins>
            <w:ins w:id="283" w:author="edick" w:date="2019-08-20T10:28:33Z">
              <w:r>
                <w:rPr>
                  <w:rFonts w:hint="eastAsia" w:asciiTheme="minorEastAsia" w:hAnsiTheme="minorEastAsia" w:eastAsiaTheme="minorEastAsia"/>
                  <w:color w:val="FF0000"/>
                  <w:sz w:val="18"/>
                  <w:szCs w:val="18"/>
                </w:rPr>
                <w:t>，</w:t>
              </w:r>
            </w:ins>
            <w:ins w:id="284" w:author="edick" w:date="2019-08-20T10:28:33Z">
              <w:r>
                <w:rPr>
                  <w:rFonts w:hint="eastAsia" w:asciiTheme="minorEastAsia" w:hAnsiTheme="minorEastAsia" w:eastAsiaTheme="minorEastAsia"/>
                  <w:color w:val="FF0000"/>
                  <w:sz w:val="18"/>
                  <w:szCs w:val="18"/>
                  <w:lang w:val="en-US" w:eastAsia="zh-CN"/>
                </w:rPr>
                <w:t>域名数据，格式如6.</w:t>
              </w:r>
            </w:ins>
            <w:ins w:id="285" w:author="edick" w:date="2019-08-20T10:40:07Z">
              <w:r>
                <w:rPr>
                  <w:rFonts w:hint="eastAsia" w:asciiTheme="minorEastAsia" w:hAnsiTheme="minorEastAsia" w:eastAsiaTheme="minorEastAsia"/>
                  <w:color w:val="FF0000"/>
                  <w:sz w:val="18"/>
                  <w:szCs w:val="18"/>
                  <w:lang w:val="en-US" w:eastAsia="zh-CN"/>
                </w:rPr>
                <w:t>1</w:t>
              </w:r>
            </w:ins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 支付接口</w:t>
      </w:r>
    </w:p>
    <w:tbl>
      <w:tblPr>
        <w:tblStyle w:val="18"/>
        <w:tblpPr w:leftFromText="180" w:rightFromText="180" w:vertAnchor="text" w:horzAnchor="page" w:tblpX="1420" w:tblpY="402"/>
        <w:tblOverlap w:val="never"/>
        <w:tblW w:w="922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HwPay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华为支付接口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HwPay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华为智能家居APP标识，256字节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华为手机助手APP标识，256字节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String，支付金额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productDesc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String(100)，商户对商品的自定义描述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productName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String(50)，商品名称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json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域名数据，格式如6.14</w:t>
            </w:r>
          </w:p>
        </w:tc>
      </w:tr>
    </w:tbl>
    <w:p>
      <w:pPr>
        <w:rPr>
          <w:b/>
          <w:bCs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4.14 支付回调接口</w:t>
      </w:r>
    </w:p>
    <w:tbl>
      <w:tblPr>
        <w:tblStyle w:val="18"/>
        <w:tblpPr w:leftFromText="180" w:rightFromText="180" w:vertAnchor="text" w:horzAnchor="page" w:tblpX="1420" w:tblpY="402"/>
        <w:tblOverlap w:val="never"/>
        <w:tblW w:w="922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HwPayCallback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华为支付接口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HwPayCallback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华为智能家居APP标识，256字节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华为手机助手APP标识，256字节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String，支付金额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productDesc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String(100)，商户对商品的自定义描述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productName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String(50)，商品名称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json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域名数据，格式如6.14</w:t>
            </w:r>
          </w:p>
        </w:tc>
      </w:tr>
    </w:tbl>
    <w:p/>
    <w:p/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华为需要提供的接口</w:t>
      </w:r>
    </w:p>
    <w:p>
      <w:pPr>
        <w:pStyle w:val="5"/>
        <w:rPr>
          <w:rFonts w:eastAsiaTheme="minorEastAsia"/>
        </w:rPr>
      </w:pPr>
      <w:r>
        <w:rPr>
          <w:rFonts w:hint="eastAsia" w:ascii="宋体" w:hAnsi="宋体" w:eastAsia="宋体" w:cs="宋体"/>
          <w:lang w:val="en-US" w:eastAsia="zh-CN"/>
        </w:rPr>
        <w:t>5.1</w:t>
      </w:r>
      <w:r>
        <w:rPr>
          <w:rFonts w:hint="eastAsia" w:ascii="宋体" w:hAnsi="宋体" w:eastAsia="宋体" w:cs="宋体"/>
        </w:rPr>
        <w:t xml:space="preserve"> 获取路由</w:t>
      </w:r>
      <w:r>
        <w:rPr>
          <w:rFonts w:hint="eastAsia"/>
        </w:rPr>
        <w:t>设备标识信息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GetRouterInfo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</w:rPr>
              <w:t>获取路由</w:t>
            </w:r>
            <w:r>
              <w:rPr>
                <w:rFonts w:hint="eastAsia"/>
              </w:rPr>
              <w:t>设备标识信息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DeviceName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String，路由设备名称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DeviceMac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String，路由设备Mac地址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SN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String，路由设备序列号</w:t>
            </w:r>
          </w:p>
        </w:tc>
      </w:tr>
    </w:tbl>
    <w:p>
      <w:pPr>
        <w:rPr>
          <w:rFonts w:eastAsiaTheme="minorEastAsia"/>
        </w:rPr>
      </w:pPr>
    </w:p>
    <w:p>
      <w:pPr>
        <w:pStyle w:val="5"/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</w:rPr>
        <w:t>写入路由配置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WriteRoutCfg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写入路由配置信息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(一次性写入)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IpAddr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IP地址以整型传输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Port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，端口号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C00000"/>
                <w:sz w:val="18"/>
                <w:szCs w:val="18"/>
                <w:lang w:val="en-US" w:eastAsia="zh-CN"/>
              </w:rPr>
              <w:t>需要支持端口段，如443-1000，表示443端口到1000端口。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详细格式见6.2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Proto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Int，协议，0-ALL，1-TCP，2-UDP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Mac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String，需要加速的设备mac，数组的形式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Int，游戏ID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Flag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标记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1-白名单，2-黑名单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</w:tbl>
    <w:p>
      <w:pPr>
        <w:rPr>
          <w:rFonts w:eastAsiaTheme="minor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下发域名黑白名单配置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WriteDomainCfg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配置域名黑白名单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写入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Domain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Port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端口号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C00000"/>
                <w:sz w:val="18"/>
                <w:szCs w:val="18"/>
                <w:lang w:val="en-US" w:eastAsia="zh-CN"/>
              </w:rPr>
              <w:t>需要支持端口段，如443-1000，表示443端口到1000端口。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详细格式见6.4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Int，游戏ID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Flag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标记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1-白名单，2-黑名单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5.4配置端口黑白名单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WritePortCfg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  <w:t>写入端口配置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Port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，端口号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C00000"/>
                <w:sz w:val="18"/>
                <w:szCs w:val="18"/>
                <w:lang w:val="en-US" w:eastAsia="zh-CN"/>
              </w:rPr>
              <w:t>需要支持端口段，如443-1000，表示443端口到1000端口。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详细格式见6.3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Proto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Int，协议，0-ALL，1-TCP，2-UDP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Mac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String，需要加速的设备mac，数组的形式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Int，游戏ID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Flag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标记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1-白名单，2-黑名单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</w:pPr>
      <w:r>
        <w:rPr>
          <w:rFonts w:hint="eastAsia"/>
          <w:lang w:val="en-US" w:eastAsia="zh-CN"/>
        </w:rPr>
        <w:t xml:space="preserve">5.5 </w:t>
      </w:r>
      <w:r>
        <w:rPr>
          <w:rFonts w:hint="eastAsia"/>
        </w:rPr>
        <w:t>VPN拨号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CallVpn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进行VPN拨号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Username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String，VPN账号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Password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String，VPN密码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NodeIp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String，加速节点IP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VpnIfName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String,拨号成功后的VPN接口名称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VpnStatus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Int，VPN拨号状态码，0-拨号成功，1-拨号超时，2-占线，3-用户名或密码错误，4-网络异常。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 xml:space="preserve">5.6 </w:t>
      </w:r>
      <w:r>
        <w:rPr>
          <w:rFonts w:hint="eastAsia"/>
        </w:rPr>
        <w:t>查询VPN连接状态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GetVpnStatus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eastAsia="宋体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</w:rPr>
              <w:t>获取VPN连接状态信息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VpnIfName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String,拨号成功后的VPN接口名称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Flow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Int，VPN传输的流量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VpnStatus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Int，VPN连接状态，0-连接正常，1-连接已经断开。</w:t>
            </w:r>
          </w:p>
        </w:tc>
      </w:tr>
    </w:tbl>
    <w:p>
      <w:pPr>
        <w:rPr>
          <w:rFonts w:eastAsiaTheme="minorEastAsia"/>
        </w:rPr>
      </w:pPr>
    </w:p>
    <w:p>
      <w:pPr>
        <w:pStyle w:val="5"/>
      </w:pPr>
      <w:r>
        <w:rPr>
          <w:rFonts w:hint="eastAsia"/>
          <w:lang w:val="en-US" w:eastAsia="zh-CN"/>
        </w:rPr>
        <w:t xml:space="preserve">5.7 </w:t>
      </w:r>
      <w:r>
        <w:rPr>
          <w:rFonts w:hint="eastAsia"/>
        </w:rPr>
        <w:t>查询路由规则命中信息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GetMatchRuleInfo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eastAsia="宋体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</w:rPr>
              <w:t>获取命中路由规则信息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VpnIfName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String,拨号成功后的VPN接口名称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Mac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String，加速设备的mac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IpAddr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，ip地址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MatchNum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Int，命中数</w:t>
            </w:r>
          </w:p>
        </w:tc>
      </w:tr>
    </w:tbl>
    <w:p>
      <w:pPr>
        <w:rPr>
          <w:rFonts w:eastAsiaTheme="minor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获取设备列表（待定）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8"/>
                <w:szCs w:val="18"/>
                <w:lang w:val="en-US" w:eastAsia="zh-CN"/>
              </w:rPr>
              <w:t>GetDevList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  <w:t>获取连接到路由器的设备列表信息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DevName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DevType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设备类型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DevMac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设备mac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Online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是否在线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</w:pPr>
      <w:r>
        <w:rPr>
          <w:rFonts w:hint="eastAsia"/>
          <w:lang w:val="en-US" w:eastAsia="zh-CN"/>
        </w:rPr>
        <w:t xml:space="preserve">5.9 </w:t>
      </w:r>
      <w:r>
        <w:rPr>
          <w:rFonts w:hint="eastAsia"/>
        </w:rPr>
        <w:t>迅游H5调起华为支付</w:t>
      </w:r>
    </w:p>
    <w:p>
      <w:pPr>
        <w:rPr>
          <w:rFonts w:eastAsia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根据《智能路由-应用集成华为支付说明文档》来进行支付。</w:t>
      </w:r>
    </w:p>
    <w:p>
      <w:pPr>
        <w:rPr>
          <w:rFonts w:eastAsiaTheme="minorEastAsia"/>
        </w:rPr>
      </w:pP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格式定义：每条数据之间用英文逗号(,)分割，每条数据内的元素用英文冒号(:)分割，不同数据类型之间用英文分号(;)分割。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黑白名单定义：白名单数据表示走VPN隧道，黑名单数据表示走本地。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游戏列表格式说明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gameId：游戏ID，gameName：游戏名称，gameType：游戏类型。top：获取topN款游戏，gameLogoUrl</w:t>
      </w:r>
      <w:ins w:id="286" w:author="edick" w:date="2019-08-20T16:12:53Z">
        <w:r>
          <w:rPr>
            <w:rFonts w:hint="eastAsia"/>
            <w:lang w:val="en-US" w:eastAsia="zh-CN"/>
          </w:rPr>
          <w:t>：获取图标的url，获取图标方式为：url+</w:t>
        </w:r>
      </w:ins>
      <w:ins w:id="287" w:author="edick" w:date="2019-08-20T16:12:58Z">
        <w:r>
          <w:rPr>
            <w:rFonts w:hint="eastAsia"/>
            <w:lang w:val="en-US" w:eastAsia="zh-CN"/>
          </w:rPr>
          <w:t>game</w:t>
        </w:r>
      </w:ins>
      <w:ins w:id="288" w:author="edick" w:date="2019-08-20T16:13:00Z">
        <w:r>
          <w:rPr>
            <w:rFonts w:hint="eastAsia"/>
            <w:lang w:val="en-US" w:eastAsia="zh-CN"/>
          </w:rPr>
          <w:t>Id</w:t>
        </w:r>
      </w:ins>
      <w:ins w:id="289" w:author="edick" w:date="2019-08-20T16:13:02Z">
        <w:r>
          <w:rPr>
            <w:rFonts w:hint="eastAsia"/>
            <w:lang w:val="en-US" w:eastAsia="zh-CN"/>
          </w:rPr>
          <w:t>+</w:t>
        </w:r>
      </w:ins>
      <w:ins w:id="290" w:author="edick" w:date="2019-08-20T16:13:11Z">
        <w:r>
          <w:rPr>
            <w:rFonts w:hint="eastAsia"/>
            <w:lang w:val="en-US" w:eastAsia="zh-CN"/>
          </w:rPr>
          <w:t>"</w:t>
        </w:r>
      </w:ins>
      <w:ins w:id="291" w:author="edick" w:date="2019-08-20T16:13:13Z">
        <w:r>
          <w:rPr>
            <w:rFonts w:hint="eastAsia"/>
            <w:lang w:val="en-US" w:eastAsia="zh-CN"/>
          </w:rPr>
          <w:t>.ic</w:t>
        </w:r>
      </w:ins>
      <w:ins w:id="292" w:author="edick" w:date="2019-08-20T16:13:14Z">
        <w:r>
          <w:rPr>
            <w:rFonts w:hint="eastAsia"/>
            <w:lang w:val="en-US" w:eastAsia="zh-CN"/>
          </w:rPr>
          <w:t>o</w:t>
        </w:r>
      </w:ins>
      <w:ins w:id="293" w:author="edick" w:date="2019-08-20T16:13:11Z">
        <w:r>
          <w:rPr>
            <w:rFonts w:hint="eastAsia"/>
            <w:lang w:val="en-US" w:eastAsia="zh-CN"/>
          </w:rPr>
          <w:t>"</w:t>
        </w:r>
      </w:ins>
      <w:r>
        <w:rPr>
          <w:rFonts w:hint="eastAsia"/>
          <w:lang w:val="en-US" w:eastAsia="zh-CN"/>
        </w:rPr>
        <w:t>，fouter：0-表示大陆游戏，1-表示海外游戏。isp2p：0-表示非P2P游戏，1-表示P2P游戏。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Request(请求数据)：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{"openID1":"ljabcd12312543234231666","openID2":"ljeiouweirndkfjafd21666","top":10,"time":156897156,"sign":"abcdesa312e1"}</w:t>
      </w:r>
      <w:r>
        <w:commentReference w:id="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Response(响应数据)：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0,"msg":"success","time":1566544503,"sign":"1231231","gameLogoUrl":"http://download.xunyou.com/gamelogo2014/","data":[{"gameId":24539,"gameName":"赦免者(Absolver)-Steam","gameType":"PC","fouter":0,"isp2p":0},{"gameId":24540,"gameName":"三国群英传印尼服","gameType":"PC","fouter":0,"isp2p":0}]}</w:t>
      </w:r>
      <w:r>
        <w:commentReference w:id="1"/>
      </w:r>
    </w:p>
    <w:p>
      <w:pPr>
        <w:pStyle w:val="5"/>
      </w:pPr>
      <w:r>
        <w:rPr>
          <w:rFonts w:hint="eastAsia"/>
          <w:lang w:val="en-US" w:eastAsia="zh-CN"/>
        </w:rPr>
        <w:t>6.2</w:t>
      </w:r>
      <w:r>
        <w:t xml:space="preserve"> </w:t>
      </w:r>
      <w:r>
        <w:rPr>
          <w:rFonts w:hint="eastAsia"/>
          <w:lang w:val="en-US" w:eastAsia="zh-CN"/>
        </w:rPr>
        <w:t>游戏路由表黑白名单配置</w:t>
      </w:r>
      <w:r>
        <w:t>说明</w:t>
      </w:r>
    </w:p>
    <w:p>
      <w:r>
        <w:t>IP</w:t>
      </w:r>
      <w:r>
        <w:rPr>
          <w:rFonts w:hint="eastAsia"/>
        </w:rPr>
        <w:t>:</w:t>
      </w:r>
      <w:r>
        <w:t>PORT:Protocal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IP：IP地址和子网掩码。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PORT：端口号。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Protocal：协议类型。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多个由逗号分隔，</w:t>
      </w:r>
      <w:r>
        <w:t xml:space="preserve"> PORT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，表示此</w:t>
      </w:r>
      <w:r>
        <w:t>IP</w:t>
      </w:r>
      <w:r>
        <w:rPr>
          <w:rFonts w:hint="eastAsia"/>
        </w:rPr>
        <w:t>全</w:t>
      </w:r>
      <w:r>
        <w:rPr>
          <w:rFonts w:hint="eastAsia"/>
          <w:lang w:val="en-US" w:eastAsia="zh-CN"/>
        </w:rPr>
        <w:t>端口</w:t>
      </w:r>
      <w:r>
        <w:rPr>
          <w:rFonts w:hint="eastAsia"/>
        </w:rPr>
        <w:t>；</w:t>
      </w:r>
      <w:r>
        <w:t xml:space="preserve">PORT&gt;0 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固定端口或者某个范围。</w:t>
      </w:r>
      <w:r>
        <w:rPr>
          <w:rFonts w:hint="eastAsia" w:eastAsia="宋体"/>
          <w:lang w:val="en-US" w:eastAsia="zh-CN"/>
        </w:rPr>
        <w:t>Protocal</w:t>
      </w:r>
      <w:r>
        <w:rPr>
          <w:rFonts w:hint="eastAsia"/>
        </w:rPr>
        <w:t>协议类型：</w:t>
      </w:r>
      <w:r>
        <w:rPr>
          <w:rFonts w:hint="eastAsia" w:eastAsia="宋体"/>
        </w:rPr>
        <w:t>0-ALL，1-TCP，2-UDP。</w:t>
      </w:r>
      <w:r>
        <w:rPr>
          <w:rFonts w:hint="eastAsia"/>
          <w:lang w:val="en-US" w:eastAsia="zh-CN"/>
        </w:rPr>
        <w:t>Flag黑白名单标志位：0-黑名单，1-白名单。</w:t>
      </w:r>
    </w:p>
    <w:p/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{"Mac":["14:B3:1F:03:40:DF","14:B3:1F:03:40:D</w:t>
      </w:r>
      <w:r>
        <w:rPr>
          <w:rFonts w:hint="eastAsia" w:eastAsia="宋体"/>
          <w:lang w:val="en-US" w:eastAsia="zh-CN"/>
        </w:rPr>
        <w:t>1</w:t>
      </w:r>
      <w:r>
        <w:rPr>
          <w:rFonts w:hint="eastAsia"/>
        </w:rPr>
        <w:t>"],"</w:t>
      </w:r>
      <w:r>
        <w:rPr>
          <w:rFonts w:hint="eastAsia"/>
          <w:lang w:eastAsia="zh-CN"/>
        </w:rPr>
        <w:t>gameId</w:t>
      </w:r>
      <w:r>
        <w:rPr>
          <w:rFonts w:hint="eastAsia"/>
        </w:rPr>
        <w:t>":1356,"Flag":1,"data":"1998615067/32:0:0,1980532480/24:443:0,1980531712/26:0:0"}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data格式如下：</w:t>
      </w:r>
    </w:p>
    <w:p>
      <w:pPr>
        <w:ind w:firstLine="900" w:firstLineChars="500"/>
        <w:rPr>
          <w:b w:val="0"/>
          <w:bCs/>
          <w:color w:val="auto"/>
        </w:rPr>
      </w:pPr>
      <w:r>
        <w:rPr>
          <w:rFonts w:hint="eastAsia" w:ascii="Arial" w:hAnsi="Arial" w:eastAsia="Arial" w:cs="Arial"/>
          <w:b w:val="0"/>
          <w:bCs/>
          <w:i w:val="0"/>
          <w:caps w:val="0"/>
          <w:color w:val="auto"/>
          <w:spacing w:val="0"/>
          <w:sz w:val="18"/>
          <w:szCs w:val="18"/>
          <w:shd w:val="clear" w:fill="FFFFFF"/>
        </w:rPr>
        <w:t>1998615067</w:t>
      </w:r>
      <w:r>
        <w:rPr>
          <w:b w:val="0"/>
          <w:bCs/>
          <w:color w:val="auto"/>
        </w:rPr>
        <w:t>/32:0:0</w:t>
      </w:r>
    </w:p>
    <w:p>
      <w:pPr>
        <w:ind w:left="420"/>
        <w:rPr>
          <w:rFonts w:hint="eastAsia" w:eastAsia="宋体"/>
          <w:lang w:val="en-US" w:eastAsia="zh-CN"/>
        </w:rPr>
      </w:pPr>
      <w:r>
        <w:t>,</w:t>
      </w:r>
      <w:r>
        <w:rPr>
          <w:rFonts w:hint="eastAsia"/>
        </w:rPr>
        <w:t>1980532480</w:t>
      </w:r>
      <w:r>
        <w:t>/24:443:</w:t>
      </w:r>
      <w:r>
        <w:rPr>
          <w:rFonts w:hint="eastAsia" w:eastAsia="宋体"/>
          <w:lang w:val="en-US" w:eastAsia="zh-CN"/>
        </w:rPr>
        <w:t>1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</w:rPr>
        <w:t>,1980531712</w:t>
      </w:r>
      <w:r>
        <w:t>/26:0:</w:t>
      </w:r>
      <w:r>
        <w:rPr>
          <w:rFonts w:hint="eastAsia" w:eastAsia="宋体"/>
          <w:lang w:val="en-US" w:eastAsia="zh-CN"/>
        </w:rPr>
        <w:t>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将整型IP地址转换成字符串型IP地址后格式如下：</w:t>
      </w:r>
    </w:p>
    <w:p>
      <w:pPr>
        <w:ind w:firstLine="840" w:firstLineChars="400"/>
      </w:pPr>
      <w:r>
        <w:t>119.32.114.27/32:0:0</w:t>
      </w:r>
    </w:p>
    <w:p>
      <w:pPr>
        <w:ind w:left="420"/>
        <w:rPr>
          <w:rFonts w:hint="eastAsia" w:eastAsia="宋体"/>
          <w:lang w:val="en-US" w:eastAsia="zh-CN"/>
        </w:rPr>
      </w:pPr>
      <w:r>
        <w:t>,118.12.135.0/24:443:</w:t>
      </w:r>
      <w:r>
        <w:rPr>
          <w:rFonts w:hint="eastAsia" w:eastAsia="宋体"/>
          <w:lang w:val="en-US" w:eastAsia="zh-CN"/>
        </w:rPr>
        <w:t>1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</w:rPr>
        <w:t>,</w:t>
      </w:r>
      <w:r>
        <w:t>118.12.132.0/26:0:</w:t>
      </w:r>
      <w:r>
        <w:rPr>
          <w:rFonts w:hint="eastAsia" w:eastAsia="宋体"/>
          <w:lang w:val="en-US" w:eastAsia="zh-CN"/>
        </w:rPr>
        <w:t>2</w:t>
      </w:r>
    </w:p>
    <w:p>
      <w:pPr>
        <w:ind w:left="420"/>
      </w:pPr>
    </w:p>
    <w:p>
      <w:r>
        <w:rPr>
          <w:rFonts w:hint="eastAsia" w:ascii="Arial" w:hAnsi="Arial" w:eastAsia="Arial" w:cs="Arial"/>
          <w:b w:val="0"/>
          <w:bCs/>
          <w:i w:val="0"/>
          <w:caps w:val="0"/>
          <w:color w:val="auto"/>
          <w:spacing w:val="0"/>
          <w:sz w:val="18"/>
          <w:szCs w:val="18"/>
          <w:shd w:val="clear" w:fill="FFFFFF"/>
        </w:rPr>
        <w:t>1998615067</w:t>
      </w:r>
      <w:r>
        <w:t>/32:0:0</w:t>
      </w:r>
    </w:p>
    <w:p>
      <w:r>
        <w:rPr>
          <w:rFonts w:hint="eastAsia"/>
        </w:rPr>
        <w:t>表示当前</w:t>
      </w:r>
      <w:r>
        <w:t>IP</w:t>
      </w:r>
      <w:r>
        <w:rPr>
          <w:rFonts w:hint="eastAsia"/>
        </w:rPr>
        <w:t>全端口</w:t>
      </w:r>
      <w:r>
        <w:rPr>
          <w:rFonts w:hint="eastAsia" w:eastAsia="宋体"/>
        </w:rPr>
        <w:t>白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、U</w:t>
      </w:r>
      <w:r>
        <w:t>DP全过</w:t>
      </w:r>
      <w:r>
        <w:rPr>
          <w:rFonts w:hint="eastAsia"/>
        </w:rPr>
        <w:t>，且是游戏1356的I</w:t>
      </w:r>
      <w:r>
        <w:t>P</w:t>
      </w:r>
    </w:p>
    <w:p>
      <w:r>
        <w:rPr>
          <w:rFonts w:hint="eastAsia"/>
        </w:rPr>
        <w:t>1980532480</w:t>
      </w:r>
      <w:r>
        <w:t>/24:443</w:t>
      </w:r>
      <w:r>
        <w:rPr>
          <w:rFonts w:hint="eastAsia"/>
        </w:rPr>
        <w:t>:</w:t>
      </w:r>
      <w:r>
        <w:t>1</w:t>
      </w:r>
    </w:p>
    <w:p>
      <w:r>
        <w:rPr>
          <w:rFonts w:hint="eastAsia"/>
        </w:rPr>
        <w:t>表示</w:t>
      </w:r>
      <w:r>
        <w:t xml:space="preserve"> 118.12.135.1-254 </w:t>
      </w:r>
      <w:r>
        <w:rPr>
          <w:rFonts w:hint="eastAsia"/>
        </w:rPr>
        <w:t>并且</w:t>
      </w:r>
      <w:r>
        <w:t>443</w:t>
      </w:r>
      <w:r>
        <w:rPr>
          <w:rFonts w:hint="eastAsia"/>
        </w:rPr>
        <w:t>端口访问</w:t>
      </w:r>
      <w:r>
        <w:rPr>
          <w:rFonts w:hint="eastAsia" w:eastAsia="宋体"/>
        </w:rPr>
        <w:t>白</w:t>
      </w:r>
      <w:r>
        <w:rPr>
          <w:rFonts w:hint="eastAsia"/>
        </w:rPr>
        <w:t>,</w:t>
      </w:r>
      <w:r>
        <w:t>且只有</w:t>
      </w:r>
      <w:r>
        <w:rPr>
          <w:rFonts w:hint="eastAsia"/>
        </w:rPr>
        <w:t>T</w:t>
      </w:r>
      <w:r>
        <w:t>CP过</w:t>
      </w:r>
      <w:r>
        <w:rPr>
          <w:rFonts w:hint="eastAsia"/>
        </w:rPr>
        <w:t>，且是游戏1356的I</w:t>
      </w:r>
      <w:r>
        <w:t>P</w:t>
      </w:r>
    </w:p>
    <w:p>
      <w:r>
        <w:rPr>
          <w:rFonts w:hint="eastAsia"/>
        </w:rPr>
        <w:t>1980531712</w:t>
      </w:r>
      <w:r>
        <w:t>/26:0</w:t>
      </w:r>
      <w:r>
        <w:rPr>
          <w:rFonts w:hint="eastAsia"/>
        </w:rPr>
        <w:t>:</w:t>
      </w:r>
      <w:r>
        <w:t>2</w:t>
      </w:r>
    </w:p>
    <w:p>
      <w:r>
        <w:rPr>
          <w:rFonts w:hint="eastAsia"/>
        </w:rPr>
        <w:t xml:space="preserve">表示 </w:t>
      </w:r>
      <w:r>
        <w:t xml:space="preserve">118.12.132.1-63 </w:t>
      </w:r>
      <w:r>
        <w:rPr>
          <w:rFonts w:hint="eastAsia"/>
        </w:rPr>
        <w:t>不限端口全</w:t>
      </w:r>
      <w:r>
        <w:rPr>
          <w:rFonts w:hint="eastAsia" w:eastAsia="宋体"/>
        </w:rPr>
        <w:t>白</w:t>
      </w:r>
      <w:r>
        <w:rPr>
          <w:rFonts w:hint="eastAsia"/>
        </w:rPr>
        <w:t>，且只有U</w:t>
      </w:r>
      <w:r>
        <w:t>DP过</w:t>
      </w:r>
      <w:r>
        <w:rPr>
          <w:rFonts w:hint="eastAsia"/>
        </w:rPr>
        <w:t>，且是游戏1356的I</w:t>
      </w:r>
      <w:r>
        <w:t>P</w:t>
      </w:r>
    </w:p>
    <w:p>
      <w:pPr>
        <w:rPr>
          <w:color w:val="C00000"/>
        </w:rPr>
      </w:pPr>
      <w:r>
        <w:rPr>
          <w:rFonts w:hint="eastAsia"/>
          <w:color w:val="C00000"/>
        </w:rPr>
        <w:t>1980531712</w:t>
      </w:r>
      <w:r>
        <w:rPr>
          <w:color w:val="C00000"/>
        </w:rPr>
        <w:t>/26:500-1000</w:t>
      </w:r>
      <w:r>
        <w:rPr>
          <w:rFonts w:hint="eastAsia"/>
          <w:color w:val="C00000"/>
        </w:rPr>
        <w:t>:</w:t>
      </w:r>
      <w:r>
        <w:rPr>
          <w:color w:val="C00000"/>
        </w:rPr>
        <w:t>0</w:t>
      </w:r>
    </w:p>
    <w:p>
      <w:pPr>
        <w:rPr>
          <w:color w:val="C00000"/>
        </w:rPr>
      </w:pPr>
      <w:r>
        <w:rPr>
          <w:rFonts w:hint="eastAsia"/>
          <w:color w:val="C00000"/>
        </w:rPr>
        <w:t>表示</w:t>
      </w:r>
      <w:r>
        <w:rPr>
          <w:color w:val="C00000"/>
        </w:rPr>
        <w:t>118.12.132.1-63 IP</w:t>
      </w:r>
      <w:r>
        <w:rPr>
          <w:rFonts w:hint="eastAsia"/>
          <w:color w:val="C00000"/>
        </w:rPr>
        <w:t>的</w:t>
      </w:r>
      <w:r>
        <w:rPr>
          <w:color w:val="C00000"/>
        </w:rPr>
        <w:t xml:space="preserve"> 500-1000 </w:t>
      </w:r>
      <w:r>
        <w:rPr>
          <w:rFonts w:hint="eastAsia"/>
          <w:color w:val="C00000"/>
        </w:rPr>
        <w:t>可通过，且</w:t>
      </w:r>
      <w:r>
        <w:rPr>
          <w:color w:val="C00000"/>
        </w:rPr>
        <w:t>TCP</w:t>
      </w:r>
      <w:r>
        <w:rPr>
          <w:rFonts w:hint="eastAsia"/>
          <w:color w:val="C00000"/>
        </w:rPr>
        <w:t>、U</w:t>
      </w:r>
      <w:r>
        <w:rPr>
          <w:color w:val="C00000"/>
        </w:rPr>
        <w:t>DP全过</w:t>
      </w:r>
      <w:r>
        <w:rPr>
          <w:rFonts w:hint="eastAsia"/>
          <w:color w:val="C00000"/>
        </w:rPr>
        <w:t>，且是游戏</w:t>
      </w:r>
      <w:r>
        <w:rPr>
          <w:rFonts w:hint="eastAsia"/>
        </w:rPr>
        <w:t>1356</w:t>
      </w:r>
      <w:r>
        <w:rPr>
          <w:rFonts w:hint="eastAsia"/>
          <w:color w:val="C00000"/>
        </w:rPr>
        <w:t>的I</w:t>
      </w:r>
      <w:r>
        <w:rPr>
          <w:color w:val="C00000"/>
        </w:rPr>
        <w:t>P</w:t>
      </w:r>
    </w:p>
    <w:p/>
    <w:p>
      <w:pPr>
        <w:pStyle w:val="5"/>
      </w:pPr>
      <w:r>
        <w:rPr>
          <w:rFonts w:hint="eastAsia"/>
          <w:lang w:val="en-US" w:eastAsia="zh-CN"/>
        </w:rPr>
        <w:t>6.3</w:t>
      </w:r>
      <w:r>
        <w:rPr>
          <w:rFonts w:hint="eastAsia"/>
        </w:rPr>
        <w:t xml:space="preserve"> </w:t>
      </w:r>
      <w:r>
        <w:t>游戏端口</w:t>
      </w:r>
      <w:r>
        <w:rPr>
          <w:rFonts w:hint="eastAsia"/>
          <w:lang w:val="en-US" w:eastAsia="zh-CN"/>
        </w:rPr>
        <w:t>黑</w:t>
      </w:r>
      <w:r>
        <w:t>白名单说明</w:t>
      </w:r>
    </w:p>
    <w:p>
      <w:r>
        <w:rPr>
          <w:rFonts w:hint="eastAsia"/>
        </w:rPr>
        <w:t>P</w:t>
      </w:r>
      <w:r>
        <w:t>ort:Protocal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Port：端口号。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Protocal：协议类型。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多个由逗号分隔，</w:t>
      </w:r>
      <w:r>
        <w:t xml:space="preserve"> PORT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，表示此</w:t>
      </w:r>
      <w:r>
        <w:t>IP</w:t>
      </w:r>
      <w:r>
        <w:rPr>
          <w:rFonts w:hint="eastAsia"/>
        </w:rPr>
        <w:t>全</w:t>
      </w:r>
      <w:r>
        <w:rPr>
          <w:rFonts w:hint="eastAsia"/>
          <w:lang w:val="en-US" w:eastAsia="zh-CN"/>
        </w:rPr>
        <w:t>端口</w:t>
      </w:r>
      <w:r>
        <w:rPr>
          <w:rFonts w:hint="eastAsia"/>
        </w:rPr>
        <w:t>；</w:t>
      </w:r>
      <w:r>
        <w:t xml:space="preserve">PORT&gt;0 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固定端口或者某个范围。</w:t>
      </w:r>
      <w:r>
        <w:rPr>
          <w:rFonts w:hint="eastAsia" w:eastAsia="宋体"/>
          <w:lang w:val="en-US" w:eastAsia="zh-CN"/>
        </w:rPr>
        <w:t>Protocal</w:t>
      </w:r>
      <w:r>
        <w:rPr>
          <w:rFonts w:hint="eastAsia"/>
        </w:rPr>
        <w:t>协议类型：</w:t>
      </w:r>
      <w:r>
        <w:rPr>
          <w:rFonts w:hint="eastAsia" w:eastAsia="宋体"/>
        </w:rPr>
        <w:t>0-ALL，1-TCP，2-UDP。</w:t>
      </w:r>
      <w:r>
        <w:rPr>
          <w:rFonts w:hint="eastAsia"/>
          <w:lang w:val="en-US" w:eastAsia="zh-CN"/>
        </w:rPr>
        <w:t>Flag黑白名单标志位：0-黑名单，1-白名单。</w:t>
      </w:r>
    </w:p>
    <w:p>
      <w:r>
        <w:rPr>
          <w:rFonts w:hint="eastAsia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>{"Mac":["14:B3:1F:03:40:DF","14:B3:1F:03:40:DF"],"</w:t>
      </w:r>
      <w:r>
        <w:rPr>
          <w:rFonts w:hint="eastAsia"/>
          <w:lang w:eastAsia="zh-CN"/>
        </w:rPr>
        <w:t>gameId</w:t>
      </w:r>
      <w:r>
        <w:rPr>
          <w:rFonts w:hint="eastAsia"/>
        </w:rPr>
        <w:t>":1356,"Flag":1,"data":"443:1,80:0,3348:2,500-1000:0"}</w:t>
      </w:r>
    </w:p>
    <w:p>
      <w:r>
        <w:rPr>
          <w:rFonts w:hint="eastAsia"/>
        </w:rPr>
        <w:t>443:</w:t>
      </w:r>
      <w:r>
        <w:t>1</w:t>
      </w:r>
    </w:p>
    <w:p>
      <w:r>
        <w:rPr>
          <w:rFonts w:hint="eastAsia"/>
        </w:rPr>
        <w:t>表示所有I</w:t>
      </w:r>
      <w:r>
        <w:t>P</w:t>
      </w:r>
      <w:r>
        <w:rPr>
          <w:rFonts w:hint="eastAsia"/>
        </w:rPr>
        <w:t>的端口4</w:t>
      </w:r>
      <w:r>
        <w:t>43</w:t>
      </w:r>
      <w:r>
        <w:rPr>
          <w:rFonts w:hint="eastAsia"/>
        </w:rPr>
        <w:t>的T</w:t>
      </w:r>
      <w:r>
        <w:t>CP</w:t>
      </w:r>
      <w:r>
        <w:rPr>
          <w:rFonts w:hint="eastAsia"/>
        </w:rPr>
        <w:t>通过</w:t>
      </w:r>
    </w:p>
    <w:p>
      <w:r>
        <w:rPr>
          <w:rFonts w:hint="eastAsia"/>
        </w:rPr>
        <w:t>80</w:t>
      </w:r>
      <w:r>
        <w:t>:0</w:t>
      </w:r>
    </w:p>
    <w:p>
      <w:r>
        <w:rPr>
          <w:rFonts w:hint="eastAsia"/>
        </w:rPr>
        <w:t>表示所有I</w:t>
      </w:r>
      <w:r>
        <w:t>P</w:t>
      </w:r>
      <w:r>
        <w:rPr>
          <w:rFonts w:hint="eastAsia"/>
        </w:rPr>
        <w:t>的端口</w:t>
      </w:r>
      <w:r>
        <w:t>80</w:t>
      </w:r>
      <w:r>
        <w:rPr>
          <w:rFonts w:hint="eastAsia"/>
        </w:rPr>
        <w:t>的T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全过</w:t>
      </w:r>
    </w:p>
    <w:p>
      <w:r>
        <w:rPr>
          <w:rFonts w:hint="eastAsia"/>
        </w:rPr>
        <w:t>3348</w:t>
      </w:r>
      <w:r>
        <w:t>:2</w:t>
      </w:r>
    </w:p>
    <w:p>
      <w:r>
        <w:rPr>
          <w:rFonts w:hint="eastAsia"/>
        </w:rPr>
        <w:t>表示所有I</w:t>
      </w:r>
      <w:r>
        <w:t>P</w:t>
      </w:r>
      <w:r>
        <w:rPr>
          <w:rFonts w:hint="eastAsia"/>
        </w:rPr>
        <w:t>的端口</w:t>
      </w:r>
      <w:r>
        <w:t>3348</w:t>
      </w:r>
      <w:r>
        <w:rPr>
          <w:rFonts w:hint="eastAsia"/>
        </w:rPr>
        <w:t>的U</w:t>
      </w:r>
      <w:r>
        <w:t>DP</w:t>
      </w:r>
      <w:r>
        <w:rPr>
          <w:rFonts w:hint="eastAsia"/>
        </w:rPr>
        <w:t>过</w:t>
      </w:r>
    </w:p>
    <w:p>
      <w:r>
        <w:rPr>
          <w:rFonts w:hint="eastAsia"/>
        </w:rPr>
        <w:t>500-1000</w:t>
      </w:r>
      <w:r>
        <w:t>:0</w:t>
      </w:r>
    </w:p>
    <w:p>
      <w:pPr>
        <w:rPr>
          <w:rFonts w:asciiTheme="minorEastAsia" w:hAnsiTheme="minorEastAsia" w:eastAsiaTheme="minorEastAsia"/>
          <w:szCs w:val="18"/>
        </w:rPr>
      </w:pPr>
      <w:r>
        <w:rPr>
          <w:rFonts w:hint="eastAsia"/>
        </w:rPr>
        <w:t>表示所有I</w:t>
      </w:r>
      <w:r>
        <w:t>P</w:t>
      </w:r>
      <w:r>
        <w:rPr>
          <w:rFonts w:hint="eastAsia"/>
        </w:rPr>
        <w:t>的端口5</w:t>
      </w:r>
      <w:r>
        <w:t xml:space="preserve">00 </w:t>
      </w:r>
      <w:r>
        <w:rPr>
          <w:rFonts w:hint="eastAsia"/>
        </w:rPr>
        <w:t>~</w:t>
      </w:r>
      <w:r>
        <w:t xml:space="preserve"> 1000</w:t>
      </w:r>
      <w:r>
        <w:rPr>
          <w:rFonts w:hint="eastAsia"/>
        </w:rPr>
        <w:t>的T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全过</w:t>
      </w:r>
    </w:p>
    <w:p>
      <w:pPr>
        <w:pStyle w:val="5"/>
      </w:pPr>
      <w:r>
        <w:rPr>
          <w:rFonts w:hint="eastAsia"/>
          <w:lang w:val="en-US" w:eastAsia="zh-CN"/>
        </w:rPr>
        <w:t>6.4</w:t>
      </w:r>
      <w:r>
        <w:t xml:space="preserve"> </w:t>
      </w:r>
      <w:r>
        <w:rPr>
          <w:rFonts w:hint="eastAsia"/>
        </w:rPr>
        <w:t>域名黑</w:t>
      </w:r>
      <w:r>
        <w:rPr>
          <w:rFonts w:hint="eastAsia"/>
          <w:lang w:val="en-US" w:eastAsia="zh-CN"/>
        </w:rPr>
        <w:t>白</w:t>
      </w:r>
      <w:r>
        <w:rPr>
          <w:rFonts w:hint="eastAsia"/>
        </w:rPr>
        <w:t>名单说明</w:t>
      </w:r>
    </w:p>
    <w:p>
      <w:r>
        <w:t>域名</w:t>
      </w:r>
      <w:r>
        <w:rPr>
          <w:rFonts w:hint="eastAsia"/>
        </w:rPr>
        <w:t>:</w:t>
      </w:r>
      <w:r>
        <w:t>Port</w:t>
      </w:r>
      <w:r>
        <w:rPr>
          <w:rFonts w:hint="eastAsia"/>
        </w:rPr>
        <w:t>:</w:t>
      </w:r>
      <w:r>
        <w:t>Protocal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Port：端口号。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Protocal：协议类型。</w:t>
      </w:r>
    </w:p>
    <w:p>
      <w:pPr>
        <w:rPr>
          <w:rFonts w:hint="eastAsia"/>
        </w:rPr>
      </w:pPr>
      <w:r>
        <w:rPr>
          <w:rFonts w:hint="eastAsia"/>
        </w:rPr>
        <w:t>多个由逗号分隔，</w:t>
      </w:r>
      <w:r>
        <w:t xml:space="preserve"> PORT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，表示此</w:t>
      </w:r>
      <w:r>
        <w:t>IP</w:t>
      </w:r>
      <w:r>
        <w:rPr>
          <w:rFonts w:hint="eastAsia"/>
        </w:rPr>
        <w:t>全</w:t>
      </w:r>
      <w:r>
        <w:rPr>
          <w:rFonts w:hint="eastAsia"/>
          <w:lang w:val="en-US" w:eastAsia="zh-CN"/>
        </w:rPr>
        <w:t>端口</w:t>
      </w:r>
      <w:r>
        <w:rPr>
          <w:rFonts w:hint="eastAsia"/>
        </w:rPr>
        <w:t>；</w:t>
      </w:r>
      <w:r>
        <w:t xml:space="preserve">PORT&gt;0 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固定端口或者某个范围。</w:t>
      </w:r>
      <w:r>
        <w:rPr>
          <w:rFonts w:hint="eastAsia" w:eastAsia="宋体"/>
          <w:lang w:val="en-US" w:eastAsia="zh-CN"/>
        </w:rPr>
        <w:t>Protocal</w:t>
      </w:r>
      <w:r>
        <w:rPr>
          <w:rFonts w:hint="eastAsia"/>
        </w:rPr>
        <w:t>协议类型：</w:t>
      </w:r>
      <w:r>
        <w:rPr>
          <w:rFonts w:hint="eastAsia" w:eastAsia="宋体"/>
        </w:rPr>
        <w:t>0-ALL，1-TCP，2-UDP。</w:t>
      </w:r>
      <w:r>
        <w:rPr>
          <w:rFonts w:hint="eastAsia"/>
          <w:lang w:val="en-US" w:eastAsia="zh-CN"/>
        </w:rPr>
        <w:t>Flag黑白名单标志位：0-黑名单，1-白名单。</w:t>
      </w: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>{"Mac":["14:B3:1F:03:40:DF","14:B3:1F:03:40:D1"],"</w:t>
      </w:r>
      <w:r>
        <w:rPr>
          <w:rFonts w:hint="eastAsia"/>
          <w:lang w:eastAsia="zh-CN"/>
        </w:rPr>
        <w:t>gameId</w:t>
      </w:r>
      <w:r>
        <w:rPr>
          <w:rFonts w:hint="eastAsia"/>
        </w:rPr>
        <w:t>":1356,"Flag":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,"data":"www.google.com:0:0,www.baidu.com:80:1,www.163.com:443:2"}</w:t>
      </w:r>
    </w:p>
    <w:p>
      <w:pPr>
        <w:rPr>
          <w:rFonts w:hint="eastAsia"/>
        </w:rPr>
      </w:pPr>
    </w:p>
    <w:p>
      <w:r>
        <w:t>www.goolgle.com:0:0</w:t>
      </w:r>
    </w:p>
    <w:p>
      <w:r>
        <w:rPr>
          <w:rFonts w:hint="eastAsia"/>
        </w:rPr>
        <w:t>表示www.google.com，端口全黑，T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全不过</w:t>
      </w:r>
    </w:p>
    <w:p/>
    <w:p>
      <w:r>
        <w:t>www.baidu.com:80:1</w:t>
      </w:r>
    </w:p>
    <w:p>
      <w:r>
        <w:rPr>
          <w:rFonts w:hint="eastAsia"/>
        </w:rPr>
        <w:t>表示</w:t>
      </w:r>
      <w:r>
        <w:t>www.baidu.com</w:t>
      </w:r>
      <w:r>
        <w:rPr>
          <w:rFonts w:hint="eastAsia"/>
        </w:rPr>
        <w:t>，端口8</w:t>
      </w:r>
      <w:r>
        <w:t>0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不过</w:t>
      </w:r>
    </w:p>
    <w:p/>
    <w:p>
      <w:r>
        <w:t>www.163.com:443:2</w:t>
      </w:r>
    </w:p>
    <w:p>
      <w:pPr>
        <w:rPr>
          <w:rFonts w:hint="eastAsia"/>
        </w:rPr>
      </w:pPr>
      <w:r>
        <w:rPr>
          <w:rFonts w:hint="eastAsia"/>
        </w:rPr>
        <w:t>表示</w:t>
      </w:r>
      <w:r>
        <w:t>www.163.com</w:t>
      </w:r>
      <w:r>
        <w:rPr>
          <w:rFonts w:hint="eastAsia"/>
        </w:rPr>
        <w:t>，端口4</w:t>
      </w:r>
      <w:r>
        <w:t>43</w:t>
      </w:r>
      <w:r>
        <w:rPr>
          <w:rFonts w:hint="eastAsia"/>
        </w:rPr>
        <w:t>，</w:t>
      </w:r>
      <w:r>
        <w:t>UDP</w:t>
      </w:r>
      <w:r>
        <w:rPr>
          <w:rFonts w:hint="eastAsia"/>
        </w:rPr>
        <w:t>不过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XY后台域名黑白名单接口格式说明</w:t>
      </w:r>
    </w:p>
    <w:p>
      <w:r>
        <w:t>域名</w:t>
      </w:r>
      <w:r>
        <w:rPr>
          <w:rFonts w:hint="eastAsia"/>
        </w:rPr>
        <w:t>:</w:t>
      </w:r>
      <w:r>
        <w:t>Port</w:t>
      </w:r>
      <w:r>
        <w:rPr>
          <w:rFonts w:hint="eastAsia"/>
        </w:rPr>
        <w:t>:</w:t>
      </w:r>
      <w:r>
        <w:t>Protocal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Port：端口号。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Protocal：协议类型。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多个由逗号分隔，</w:t>
      </w:r>
      <w:r>
        <w:t xml:space="preserve"> PORT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，表示此</w:t>
      </w:r>
      <w:r>
        <w:t>IP</w:t>
      </w:r>
      <w:r>
        <w:rPr>
          <w:rFonts w:hint="eastAsia"/>
        </w:rPr>
        <w:t>全</w:t>
      </w:r>
      <w:r>
        <w:rPr>
          <w:rFonts w:hint="eastAsia"/>
          <w:lang w:val="en-US" w:eastAsia="zh-CN"/>
        </w:rPr>
        <w:t>端口</w:t>
      </w:r>
      <w:r>
        <w:rPr>
          <w:rFonts w:hint="eastAsia"/>
        </w:rPr>
        <w:t>；</w:t>
      </w:r>
      <w:r>
        <w:t xml:space="preserve">PORT&gt;0 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固定端口或者某个范围。</w:t>
      </w:r>
      <w:r>
        <w:rPr>
          <w:rFonts w:hint="eastAsia" w:eastAsia="宋体"/>
          <w:lang w:val="en-US" w:eastAsia="zh-CN"/>
        </w:rPr>
        <w:t>Protocal</w:t>
      </w:r>
      <w:r>
        <w:rPr>
          <w:rFonts w:hint="eastAsia"/>
        </w:rPr>
        <w:t>协议类型：</w:t>
      </w:r>
      <w:r>
        <w:rPr>
          <w:rFonts w:hint="eastAsia" w:eastAsia="宋体"/>
        </w:rPr>
        <w:t>0-ALL，1-TCP，2-UDP。</w:t>
      </w:r>
      <w:ins w:id="294" w:author="edick" w:date="2019-08-21T17:07:10Z">
        <w:r>
          <w:rPr>
            <w:rFonts w:hint="eastAsia"/>
            <w:lang w:val="en-US" w:eastAsia="zh-CN"/>
          </w:rPr>
          <w:t>whi</w:t>
        </w:r>
      </w:ins>
      <w:ins w:id="295" w:author="edick" w:date="2019-08-21T17:07:11Z">
        <w:r>
          <w:rPr>
            <w:rFonts w:hint="eastAsia"/>
            <w:lang w:val="en-US" w:eastAsia="zh-CN"/>
          </w:rPr>
          <w:t>te</w:t>
        </w:r>
      </w:ins>
      <w:ins w:id="296" w:author="edick" w:date="2019-08-21T17:07:16Z">
        <w:r>
          <w:rPr>
            <w:rFonts w:hint="eastAsia"/>
            <w:lang w:val="en-US" w:eastAsia="zh-CN"/>
          </w:rPr>
          <w:t>表示</w:t>
        </w:r>
      </w:ins>
      <w:ins w:id="297" w:author="edick" w:date="2019-08-21T17:07:18Z">
        <w:r>
          <w:rPr>
            <w:rFonts w:hint="eastAsia"/>
            <w:lang w:val="en-US" w:eastAsia="zh-CN"/>
          </w:rPr>
          <w:t>白</w:t>
        </w:r>
      </w:ins>
      <w:r>
        <w:rPr>
          <w:rFonts w:hint="eastAsia"/>
          <w:lang w:val="en-US" w:eastAsia="zh-CN"/>
        </w:rPr>
        <w:t>名单，</w:t>
      </w:r>
      <w:ins w:id="298" w:author="edick" w:date="2019-08-21T17:07:24Z">
        <w:r>
          <w:rPr>
            <w:rFonts w:hint="eastAsia"/>
            <w:lang w:val="en-US" w:eastAsia="zh-CN"/>
          </w:rPr>
          <w:t>black</w:t>
        </w:r>
      </w:ins>
      <w:ins w:id="299" w:author="edick" w:date="2019-08-21T17:07:26Z">
        <w:r>
          <w:rPr>
            <w:rFonts w:hint="eastAsia"/>
            <w:lang w:val="en-US" w:eastAsia="zh-CN"/>
          </w:rPr>
          <w:t>表示</w:t>
        </w:r>
      </w:ins>
      <w:ins w:id="300" w:author="edick" w:date="2019-08-21T17:07:33Z">
        <w:r>
          <w:rPr>
            <w:rFonts w:hint="eastAsia"/>
            <w:lang w:val="en-US" w:eastAsia="zh-CN"/>
          </w:rPr>
          <w:t>黑</w:t>
        </w:r>
      </w:ins>
      <w:r>
        <w:rPr>
          <w:rFonts w:hint="eastAsia"/>
          <w:lang w:val="en-US" w:eastAsia="zh-CN"/>
        </w:rPr>
        <w:t>名单。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{"status":0,"msg":"sucess","</w:t>
      </w:r>
      <w:ins w:id="301" w:author="edick" w:date="2019-08-21T17:06:35Z">
        <w:r>
          <w:rPr>
            <w:rFonts w:hint="eastAsia"/>
            <w:lang w:val="en-US" w:eastAsia="zh-CN"/>
          </w:rPr>
          <w:t>w</w:t>
        </w:r>
      </w:ins>
      <w:ins w:id="302" w:author="edick" w:date="2019-08-12T09:08:21Z">
        <w:r>
          <w:rPr>
            <w:rFonts w:hint="eastAsia"/>
            <w:lang w:val="en-US" w:eastAsia="zh-CN"/>
          </w:rPr>
          <w:t>hite</w:t>
        </w:r>
      </w:ins>
      <w:r>
        <w:rPr>
          <w:rFonts w:hint="eastAsia"/>
        </w:rPr>
        <w:t>":</w:t>
      </w:r>
      <w:ins w:id="303" w:author="edick" w:date="2019-08-21T17:19:06Z">
        <w:r>
          <w:rPr>
            <w:rFonts w:hint="eastAsia"/>
            <w:lang w:val="en-US" w:eastAsia="zh-CN"/>
          </w:rPr>
          <w:t>[</w:t>
        </w:r>
      </w:ins>
      <w:r>
        <w:rPr>
          <w:rFonts w:hint="eastAsia"/>
        </w:rPr>
        <w:t>"www.google.com:0:0</w:t>
      </w:r>
      <w:ins w:id="304" w:author="edick" w:date="2019-08-21T17:19:21Z">
        <w:r>
          <w:rPr>
            <w:rFonts w:hint="eastAsia"/>
          </w:rPr>
          <w:t>"</w:t>
        </w:r>
      </w:ins>
      <w:r>
        <w:rPr>
          <w:rFonts w:hint="eastAsia"/>
        </w:rPr>
        <w:t>,</w:t>
      </w:r>
      <w:ins w:id="305" w:author="edick" w:date="2019-08-21T17:19:22Z">
        <w:r>
          <w:rPr>
            <w:rFonts w:hint="eastAsia"/>
          </w:rPr>
          <w:t>"</w:t>
        </w:r>
      </w:ins>
      <w:r>
        <w:rPr>
          <w:rFonts w:hint="eastAsia"/>
        </w:rPr>
        <w:t>www.baidu.com:80:1</w:t>
      </w:r>
      <w:ins w:id="306" w:author="edick" w:date="2019-08-21T17:19:24Z">
        <w:r>
          <w:rPr>
            <w:rFonts w:hint="eastAsia"/>
          </w:rPr>
          <w:t>"</w:t>
        </w:r>
      </w:ins>
      <w:r>
        <w:rPr>
          <w:rFonts w:hint="eastAsia"/>
        </w:rPr>
        <w:t>,</w:t>
      </w:r>
      <w:ins w:id="307" w:author="edick" w:date="2019-08-21T17:19:25Z">
        <w:r>
          <w:rPr>
            <w:rFonts w:hint="eastAsia"/>
          </w:rPr>
          <w:t>"</w:t>
        </w:r>
      </w:ins>
      <w:r>
        <w:rPr>
          <w:rFonts w:hint="eastAsia"/>
        </w:rPr>
        <w:t>www.163.com:443:2"</w:t>
      </w:r>
      <w:ins w:id="308" w:author="edick" w:date="2019-08-21T17:19:30Z">
        <w:r>
          <w:rPr>
            <w:rFonts w:hint="eastAsia"/>
            <w:lang w:val="en-US" w:eastAsia="zh-CN"/>
          </w:rPr>
          <w:t>]</w:t>
        </w:r>
      </w:ins>
      <w:r>
        <w:rPr>
          <w:rFonts w:hint="eastAsia"/>
        </w:rPr>
        <w:t>,"</w:t>
      </w:r>
      <w:ins w:id="309" w:author="edick" w:date="2019-08-21T17:06:39Z">
        <w:r>
          <w:rPr>
            <w:rFonts w:hint="eastAsia"/>
            <w:lang w:val="en-US" w:eastAsia="zh-CN"/>
          </w:rPr>
          <w:t>b</w:t>
        </w:r>
      </w:ins>
      <w:ins w:id="310" w:author="edick" w:date="2019-08-12T09:08:35Z">
        <w:r>
          <w:rPr>
            <w:rFonts w:hint="eastAsia"/>
            <w:lang w:val="en-US" w:eastAsia="zh-CN"/>
          </w:rPr>
          <w:t>lack</w:t>
        </w:r>
      </w:ins>
      <w:r>
        <w:rPr>
          <w:rFonts w:hint="eastAsia"/>
        </w:rPr>
        <w:t>":</w:t>
      </w:r>
      <w:ins w:id="311" w:author="edick" w:date="2019-08-21T17:19:33Z">
        <w:r>
          <w:rPr>
            <w:rFonts w:hint="eastAsia"/>
            <w:lang w:val="en-US" w:eastAsia="zh-CN"/>
          </w:rPr>
          <w:t>[</w:t>
        </w:r>
      </w:ins>
      <w:r>
        <w:rPr>
          <w:rFonts w:hint="eastAsia"/>
        </w:rPr>
        <w:t>"www.taobao.com:0:0</w:t>
      </w:r>
      <w:ins w:id="312" w:author="edick" w:date="2019-08-21T17:19:36Z">
        <w:r>
          <w:rPr>
            <w:rFonts w:hint="eastAsia"/>
          </w:rPr>
          <w:t>"</w:t>
        </w:r>
      </w:ins>
      <w:r>
        <w:rPr>
          <w:rFonts w:hint="eastAsia"/>
        </w:rPr>
        <w:t>,</w:t>
      </w:r>
      <w:ins w:id="313" w:author="edick" w:date="2019-08-21T17:19:36Z">
        <w:r>
          <w:rPr>
            <w:rFonts w:hint="eastAsia"/>
          </w:rPr>
          <w:t>"</w:t>
        </w:r>
      </w:ins>
      <w:r>
        <w:rPr>
          <w:rFonts w:hint="eastAsia"/>
        </w:rPr>
        <w:t>www.yuo.com:80:1</w:t>
      </w:r>
      <w:ins w:id="314" w:author="edick" w:date="2019-08-21T17:19:38Z">
        <w:r>
          <w:rPr>
            <w:rFonts w:hint="eastAsia"/>
          </w:rPr>
          <w:t>"</w:t>
        </w:r>
      </w:ins>
      <w:r>
        <w:rPr>
          <w:rFonts w:hint="eastAsia"/>
        </w:rPr>
        <w:t>,</w:t>
      </w:r>
      <w:ins w:id="315" w:author="edick" w:date="2019-08-21T17:19:39Z">
        <w:r>
          <w:rPr>
            <w:rFonts w:hint="eastAsia"/>
          </w:rPr>
          <w:t>"</w:t>
        </w:r>
      </w:ins>
      <w:r>
        <w:rPr>
          <w:rFonts w:hint="eastAsia"/>
        </w:rPr>
        <w:t>www.360.com:443:2"</w:t>
      </w:r>
      <w:ins w:id="316" w:author="edick" w:date="2019-08-21T17:19:42Z">
        <w:r>
          <w:rPr>
            <w:rFonts w:hint="eastAsia"/>
            <w:lang w:val="en-US" w:eastAsia="zh-CN"/>
          </w:rPr>
          <w:t>]</w:t>
        </w:r>
      </w:ins>
      <w:r>
        <w:rPr>
          <w:rFonts w:hint="eastAsia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XY后台端口黑白名单格式说明</w:t>
      </w:r>
    </w:p>
    <w:p>
      <w:r>
        <w:rPr>
          <w:rFonts w:hint="eastAsia"/>
        </w:rPr>
        <w:t>P</w:t>
      </w:r>
      <w:r>
        <w:t>ort:Protocal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Port：端口号。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Protocal：协议类型。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多个由逗号分隔，</w:t>
      </w:r>
      <w:r>
        <w:t xml:space="preserve"> PORT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，表示此</w:t>
      </w:r>
      <w:r>
        <w:t>IP</w:t>
      </w:r>
      <w:r>
        <w:rPr>
          <w:rFonts w:hint="eastAsia"/>
        </w:rPr>
        <w:t>全</w:t>
      </w:r>
      <w:r>
        <w:rPr>
          <w:rFonts w:hint="eastAsia"/>
          <w:lang w:val="en-US" w:eastAsia="zh-CN"/>
        </w:rPr>
        <w:t>端口</w:t>
      </w:r>
      <w:r>
        <w:rPr>
          <w:rFonts w:hint="eastAsia"/>
        </w:rPr>
        <w:t>；</w:t>
      </w:r>
      <w:r>
        <w:t xml:space="preserve">PORT&gt;0 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固定端口或者某个范围。</w:t>
      </w:r>
      <w:r>
        <w:rPr>
          <w:rFonts w:hint="eastAsia" w:eastAsia="宋体"/>
          <w:lang w:val="en-US" w:eastAsia="zh-CN"/>
        </w:rPr>
        <w:t>Protocal</w:t>
      </w:r>
      <w:r>
        <w:rPr>
          <w:rFonts w:hint="eastAsia"/>
        </w:rPr>
        <w:t>协议类型：</w:t>
      </w:r>
      <w:r>
        <w:rPr>
          <w:rFonts w:hint="eastAsia" w:eastAsia="宋体"/>
        </w:rPr>
        <w:t>0-ALL，1-TCP，2-UDP。</w:t>
      </w:r>
      <w:ins w:id="317" w:author="edick" w:date="2019-08-21T17:08:13Z">
        <w:r>
          <w:rPr>
            <w:rFonts w:hint="eastAsia"/>
            <w:lang w:val="en-US" w:eastAsia="zh-CN"/>
          </w:rPr>
          <w:t>white表示白名单，black表示黑名单</w:t>
        </w:r>
      </w:ins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>{"status":0,"msg":"sucess","</w:t>
      </w:r>
      <w:ins w:id="318" w:author="edick" w:date="2019-08-21T17:07:44Z">
        <w:r>
          <w:rPr>
            <w:rFonts w:hint="eastAsia"/>
            <w:lang w:val="en-US" w:eastAsia="zh-CN"/>
          </w:rPr>
          <w:t>w</w:t>
        </w:r>
      </w:ins>
      <w:ins w:id="319" w:author="edick" w:date="2019-08-12T09:08:21Z">
        <w:r>
          <w:rPr>
            <w:rFonts w:hint="eastAsia"/>
            <w:lang w:eastAsia="zh-CN"/>
          </w:rPr>
          <w:t>hite</w:t>
        </w:r>
      </w:ins>
      <w:r>
        <w:rPr>
          <w:rFonts w:hint="eastAsia"/>
        </w:rPr>
        <w:t>":</w:t>
      </w:r>
      <w:ins w:id="320" w:author="edick" w:date="2019-08-21T17:20:07Z">
        <w:r>
          <w:rPr>
            <w:rFonts w:hint="eastAsia"/>
            <w:lang w:val="en-US" w:eastAsia="zh-CN"/>
          </w:rPr>
          <w:t>[</w:t>
        </w:r>
      </w:ins>
      <w:r>
        <w:rPr>
          <w:rFonts w:hint="eastAsia"/>
        </w:rPr>
        <w:t>"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1</w:t>
      </w:r>
      <w:ins w:id="321" w:author="edick" w:date="2019-08-21T17:20:14Z">
        <w:r>
          <w:rPr>
            <w:rFonts w:hint="eastAsia"/>
          </w:rPr>
          <w:t>"</w:t>
        </w:r>
      </w:ins>
      <w:r>
        <w:rPr>
          <w:rFonts w:hint="eastAsia"/>
        </w:rPr>
        <w:t>,</w:t>
      </w:r>
      <w:ins w:id="322" w:author="edick" w:date="2019-08-21T17:20:16Z">
        <w:r>
          <w:rPr>
            <w:rFonts w:hint="eastAsia"/>
          </w:rPr>
          <w:t>"</w:t>
        </w:r>
      </w:ins>
      <w:r>
        <w:rPr>
          <w:rFonts w:hint="eastAsia"/>
          <w:lang w:val="en-US" w:eastAsia="zh-CN"/>
        </w:rPr>
        <w:t>443</w:t>
      </w:r>
      <w:r>
        <w:rPr>
          <w:rFonts w:hint="eastAsia"/>
        </w:rPr>
        <w:t>:1"</w:t>
      </w:r>
      <w:ins w:id="323" w:author="edick" w:date="2019-08-21T17:20:18Z">
        <w:r>
          <w:rPr>
            <w:rFonts w:hint="eastAsia"/>
            <w:lang w:val="en-US" w:eastAsia="zh-CN"/>
          </w:rPr>
          <w:t>]</w:t>
        </w:r>
      </w:ins>
      <w:r>
        <w:rPr>
          <w:rFonts w:hint="eastAsia"/>
        </w:rPr>
        <w:t>,"</w:t>
      </w:r>
      <w:ins w:id="324" w:author="edick" w:date="2019-08-21T17:07:54Z">
        <w:r>
          <w:rPr>
            <w:rFonts w:hint="eastAsia"/>
            <w:lang w:val="en-US" w:eastAsia="zh-CN"/>
          </w:rPr>
          <w:t>b</w:t>
        </w:r>
      </w:ins>
      <w:ins w:id="325" w:author="edick" w:date="2019-08-12T09:08:35Z">
        <w:r>
          <w:rPr>
            <w:rFonts w:hint="eastAsia"/>
            <w:lang w:eastAsia="zh-CN"/>
          </w:rPr>
          <w:t>lack</w:t>
        </w:r>
      </w:ins>
      <w:r>
        <w:rPr>
          <w:rFonts w:hint="eastAsia"/>
        </w:rPr>
        <w:t>":</w:t>
      </w:r>
      <w:ins w:id="326" w:author="edick" w:date="2019-08-21T17:20:27Z">
        <w:r>
          <w:rPr>
            <w:rFonts w:hint="eastAsia"/>
            <w:lang w:val="en-US" w:eastAsia="zh-CN"/>
          </w:rPr>
          <w:t>[</w:t>
        </w:r>
      </w:ins>
      <w:r>
        <w:rPr>
          <w:rFonts w:hint="eastAsia"/>
        </w:rPr>
        <w:t>"</w:t>
      </w:r>
      <w:r>
        <w:rPr>
          <w:rFonts w:hint="eastAsia"/>
          <w:lang w:val="en-US" w:eastAsia="zh-CN"/>
        </w:rPr>
        <w:t>900</w:t>
      </w:r>
      <w:r>
        <w:rPr>
          <w:rFonts w:hint="eastAsia"/>
        </w:rPr>
        <w:t>0:0</w:t>
      </w:r>
      <w:ins w:id="327" w:author="edick" w:date="2019-08-21T17:20:30Z">
        <w:r>
          <w:rPr>
            <w:rFonts w:hint="eastAsia"/>
          </w:rPr>
          <w:t>"</w:t>
        </w:r>
      </w:ins>
      <w:r>
        <w:rPr>
          <w:rFonts w:hint="eastAsia"/>
        </w:rPr>
        <w:t>,</w:t>
      </w:r>
      <w:ins w:id="328" w:author="edick" w:date="2019-08-21T17:20:32Z">
        <w:r>
          <w:rPr>
            <w:rFonts w:hint="eastAsia"/>
          </w:rPr>
          <w:t>"</w:t>
        </w:r>
      </w:ins>
      <w:r>
        <w:rPr>
          <w:rFonts w:hint="eastAsia"/>
        </w:rPr>
        <w:t>8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0:1"</w:t>
      </w:r>
      <w:ins w:id="329" w:author="edick" w:date="2019-08-21T17:20:35Z">
        <w:r>
          <w:rPr>
            <w:rFonts w:hint="eastAsia"/>
            <w:lang w:val="en-US" w:eastAsia="zh-CN"/>
          </w:rPr>
          <w:t>]</w:t>
        </w:r>
      </w:ins>
      <w:r>
        <w:rPr>
          <w:rFonts w:hint="eastAsia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加速历史记录格式说明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数据定义：userid-用户ID号，</w:t>
      </w:r>
      <w:ins w:id="330" w:author="edick" w:date="2019-08-20T17:05:17Z">
        <w:r>
          <w:rPr>
            <w:rFonts w:hint="eastAsia"/>
            <w:lang w:val="en-US" w:eastAsia="zh-CN"/>
          </w:rPr>
          <w:t>p</w:t>
        </w:r>
      </w:ins>
      <w:r>
        <w:rPr>
          <w:rFonts w:hint="eastAsia"/>
          <w:lang w:val="en-US" w:eastAsia="zh-CN"/>
        </w:rPr>
        <w:t>flag-请求标记（1-上传，2-下载），gameId：游戏ID，queryNum：需要查询加速记录的条数。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deviceName-设备名称，deviceBrand-设备品牌名称，mac-设备 mac 地址，gameName-游戏名称，</w:t>
      </w:r>
      <w:ins w:id="331" w:author="edick" w:date="2019-08-20T17:10:42Z">
        <w:r>
          <w:rPr>
            <w:rFonts w:hint="eastAsia"/>
            <w:lang w:val="en-US" w:eastAsia="zh-CN"/>
          </w:rPr>
          <w:t>ico</w:t>
        </w:r>
      </w:ins>
      <w:ins w:id="332" w:author="edick" w:date="2019-08-20T17:10:43Z">
        <w:r>
          <w:rPr>
            <w:rFonts w:hint="eastAsia"/>
            <w:lang w:val="en-US" w:eastAsia="zh-CN"/>
          </w:rPr>
          <w:t>nT</w:t>
        </w:r>
      </w:ins>
      <w:ins w:id="333" w:author="edick" w:date="2019-08-20T17:10:44Z">
        <w:r>
          <w:rPr>
            <w:rFonts w:hint="eastAsia"/>
            <w:lang w:val="en-US" w:eastAsia="zh-CN"/>
          </w:rPr>
          <w:t>yp</w:t>
        </w:r>
      </w:ins>
      <w:ins w:id="334" w:author="edick" w:date="2019-08-20T17:10:45Z">
        <w:r>
          <w:rPr>
            <w:rFonts w:hint="eastAsia"/>
            <w:lang w:val="en-US" w:eastAsia="zh-CN"/>
          </w:rPr>
          <w:t>e</w:t>
        </w:r>
      </w:ins>
      <w:ins w:id="335" w:author="edick" w:date="2019-08-20T17:10:58Z">
        <w:r>
          <w:rPr>
            <w:rFonts w:hint="eastAsia"/>
            <w:lang w:val="en-US" w:eastAsia="zh-CN"/>
          </w:rPr>
          <w:t>设备</w:t>
        </w:r>
      </w:ins>
      <w:ins w:id="336" w:author="edick" w:date="2019-08-20T17:10:59Z">
        <w:r>
          <w:rPr>
            <w:rFonts w:hint="eastAsia"/>
            <w:lang w:val="en-US" w:eastAsia="zh-CN"/>
          </w:rPr>
          <w:t>类型</w:t>
        </w:r>
      </w:ins>
      <w:r>
        <w:rPr>
          <w:rFonts w:hint="eastAsia"/>
          <w:lang w:val="en-US" w:eastAsia="zh-CN"/>
        </w:rPr>
        <w:t>，gameId-游戏ID号，gameType：游戏类型，interfaceType-接入类型，acceleteTime-加速时长，date-加速日期时间，averageDelay-平均延迟，packetLoss-丢包率（例：丢包率为5%，则packetLoss为5），stability-稳定性，speedUp-综合提速。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1、上传加速记录格式</w:t>
      </w:r>
    </w:p>
    <w:p>
      <w:pPr>
        <w:rPr>
          <w:ins w:id="337" w:author="edick" w:date="2019-08-14T15:10:34Z"/>
          <w:rFonts w:hint="eastAsia"/>
          <w:lang w:val="en-US" w:eastAsia="zh-CN"/>
        </w:rPr>
      </w:pPr>
      <w:ins w:id="338" w:author="edick" w:date="2019-08-14T15:10:42Z">
        <w:r>
          <w:rPr>
            <w:rFonts w:hint="eastAsia"/>
            <w:lang w:val="en-US" w:eastAsia="zh-CN"/>
          </w:rPr>
          <w:t>R</w:t>
        </w:r>
      </w:ins>
      <w:ins w:id="339" w:author="edick" w:date="2019-08-14T15:10:43Z">
        <w:r>
          <w:rPr>
            <w:rFonts w:hint="eastAsia"/>
            <w:lang w:val="en-US" w:eastAsia="zh-CN"/>
          </w:rPr>
          <w:t>eq</w:t>
        </w:r>
      </w:ins>
      <w:ins w:id="340" w:author="edick" w:date="2019-08-14T15:10:44Z">
        <w:r>
          <w:rPr>
            <w:rFonts w:hint="eastAsia"/>
            <w:lang w:val="en-US" w:eastAsia="zh-CN"/>
          </w:rPr>
          <w:t>uest</w:t>
        </w:r>
      </w:ins>
      <w:ins w:id="341" w:author="edick" w:date="2019-08-14T15:10:50Z">
        <w:r>
          <w:rPr>
            <w:rFonts w:hint="eastAsia"/>
            <w:lang w:val="en-US" w:eastAsia="zh-CN"/>
          </w:rPr>
          <w:t>(</w:t>
        </w:r>
      </w:ins>
      <w:ins w:id="342" w:author="edick" w:date="2019-08-14T15:10:53Z">
        <w:r>
          <w:rPr>
            <w:rFonts w:hint="eastAsia"/>
            <w:lang w:val="en-US" w:eastAsia="zh-CN"/>
          </w:rPr>
          <w:t>请求</w:t>
        </w:r>
      </w:ins>
      <w:ins w:id="343" w:author="edick" w:date="2019-08-14T15:10:50Z">
        <w:r>
          <w:rPr>
            <w:rFonts w:hint="eastAsia"/>
            <w:lang w:val="en-US" w:eastAsia="zh-CN"/>
          </w:rPr>
          <w:t>)</w:t>
        </w:r>
      </w:ins>
      <w:ins w:id="344" w:author="edick" w:date="2019-08-14T15:10:55Z">
        <w:r>
          <w:rPr>
            <w:rFonts w:hint="eastAsia"/>
            <w:lang w:val="en-US" w:eastAsia="zh-CN"/>
          </w:rPr>
          <w:t>:</w:t>
        </w:r>
      </w:ins>
    </w:p>
    <w:p>
      <w:pPr>
        <w:jc w:val="left"/>
        <w:rPr>
          <w:ins w:id="345" w:author="edick" w:date="2019-08-14T15:10:58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1650000005,"pflag":1,"time":156897156,"sign":"kladjfaks","data":[{"deviceName":"华为","deviceBrand":"huawei","mac":["14:B3:1F:03:40:DF","00:0c:29:c5:45:1d"],"gameId":23646,"gameName":"绝地求生","gameType":"PC","iconType":"路由器","interfaceType":"有线","acceleteTime":1600,"date":"2019-08-01 18:00:00","averageDelay":30,"packetLoss":6,"stability":0,"speedUp":100}]}</w:t>
      </w:r>
    </w:p>
    <w:p>
      <w:pPr>
        <w:rPr>
          <w:ins w:id="346" w:author="edick" w:date="2019-08-14T15:11:18Z"/>
          <w:rFonts w:hint="eastAsia"/>
          <w:lang w:val="en-US" w:eastAsia="zh-CN"/>
        </w:rPr>
      </w:pPr>
      <w:ins w:id="347" w:author="edick" w:date="2019-08-14T15:11:10Z">
        <w:r>
          <w:rPr>
            <w:rFonts w:hint="eastAsia"/>
            <w:lang w:val="en-US" w:eastAsia="zh-CN"/>
          </w:rPr>
          <w:t>Response</w:t>
        </w:r>
      </w:ins>
      <w:ins w:id="348" w:author="edick" w:date="2019-08-14T15:11:11Z">
        <w:r>
          <w:rPr>
            <w:rFonts w:hint="eastAsia"/>
            <w:lang w:val="en-US" w:eastAsia="zh-CN"/>
          </w:rPr>
          <w:t>(</w:t>
        </w:r>
      </w:ins>
      <w:ins w:id="349" w:author="edick" w:date="2019-08-14T15:11:16Z">
        <w:r>
          <w:rPr>
            <w:rFonts w:hint="eastAsia"/>
            <w:lang w:val="en-US" w:eastAsia="zh-CN"/>
          </w:rPr>
          <w:t>响应</w:t>
        </w:r>
      </w:ins>
      <w:ins w:id="350" w:author="edick" w:date="2019-08-14T15:11:12Z">
        <w:r>
          <w:rPr>
            <w:rFonts w:hint="eastAsia"/>
            <w:lang w:val="en-US" w:eastAsia="zh-CN"/>
          </w:rPr>
          <w:t>)</w:t>
        </w:r>
      </w:ins>
      <w:ins w:id="351" w:author="edick" w:date="2019-08-14T15:11:18Z">
        <w:r>
          <w:rPr>
            <w:rFonts w:hint="eastAsia"/>
            <w:lang w:val="en-US" w:eastAsia="zh-CN"/>
          </w:rPr>
          <w:t>:</w:t>
        </w:r>
      </w:ins>
    </w:p>
    <w:p>
      <w:pPr>
        <w:rPr>
          <w:rFonts w:hint="eastAsia"/>
          <w:lang w:val="en-US" w:eastAsia="zh-CN"/>
        </w:rPr>
      </w:pPr>
      <w:ins w:id="352" w:author="edick" w:date="2019-08-14T15:11:28Z">
        <w:r>
          <w:rPr>
            <w:rFonts w:hint="eastAsia"/>
          </w:rPr>
          <w:t>{"status":0,"msg":"success"</w:t>
        </w:r>
      </w:ins>
      <w:ins w:id="353" w:author="edick" w:date="2019-08-21T17:10:35Z">
        <w:r>
          <w:rPr>
            <w:rFonts w:hint="eastAsia"/>
            <w:lang w:val="en-US" w:eastAsia="zh-CN"/>
          </w:rPr>
          <w:t>,"time":156897156,"sign":"abcdesa312e1"</w:t>
        </w:r>
      </w:ins>
      <w:ins w:id="354" w:author="edick" w:date="2019-08-14T15:11:28Z">
        <w:r>
          <w:rPr>
            <w:rFonts w:hint="eastAsia"/>
          </w:rPr>
          <w:t>}</w:t>
        </w:r>
      </w:ins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2、下载加速记录格式</w:t>
      </w:r>
    </w:p>
    <w:p>
      <w:pPr>
        <w:rPr>
          <w:ins w:id="355" w:author="edick" w:date="2019-08-14T15:12:01Z"/>
          <w:rFonts w:hint="eastAsia"/>
          <w:lang w:val="en-US" w:eastAsia="zh-CN"/>
        </w:rPr>
      </w:pPr>
      <w:ins w:id="356" w:author="edick" w:date="2019-08-14T15:11:54Z">
        <w:r>
          <w:rPr>
            <w:rFonts w:hint="eastAsia"/>
            <w:lang w:val="en-US" w:eastAsia="zh-CN"/>
          </w:rPr>
          <w:t>R</w:t>
        </w:r>
      </w:ins>
      <w:ins w:id="357" w:author="edick" w:date="2019-08-14T15:11:55Z">
        <w:r>
          <w:rPr>
            <w:rFonts w:hint="eastAsia"/>
            <w:lang w:val="en-US" w:eastAsia="zh-CN"/>
          </w:rPr>
          <w:t>e</w:t>
        </w:r>
      </w:ins>
      <w:ins w:id="358" w:author="edick" w:date="2019-08-14T15:11:56Z">
        <w:r>
          <w:rPr>
            <w:rFonts w:hint="eastAsia"/>
            <w:lang w:val="en-US" w:eastAsia="zh-CN"/>
          </w:rPr>
          <w:t>que</w:t>
        </w:r>
      </w:ins>
      <w:ins w:id="359" w:author="edick" w:date="2019-08-14T15:11:57Z">
        <w:r>
          <w:rPr>
            <w:rFonts w:hint="eastAsia"/>
            <w:lang w:val="en-US" w:eastAsia="zh-CN"/>
          </w:rPr>
          <w:t>st(</w:t>
        </w:r>
      </w:ins>
      <w:ins w:id="360" w:author="edick" w:date="2019-08-14T15:11:59Z">
        <w:r>
          <w:rPr>
            <w:rFonts w:hint="eastAsia"/>
            <w:lang w:val="en-US" w:eastAsia="zh-CN"/>
          </w:rPr>
          <w:t>请求</w:t>
        </w:r>
      </w:ins>
      <w:ins w:id="361" w:author="edick" w:date="2019-08-14T15:11:58Z">
        <w:r>
          <w:rPr>
            <w:rFonts w:hint="eastAsia"/>
            <w:lang w:val="en-US" w:eastAsia="zh-CN"/>
          </w:rPr>
          <w:t>)</w:t>
        </w:r>
      </w:ins>
      <w:ins w:id="362" w:author="edick" w:date="2019-08-14T15:12:01Z">
        <w:r>
          <w:rPr>
            <w:rFonts w:hint="eastAsia"/>
            <w:lang w:val="en-US" w:eastAsia="zh-CN"/>
          </w:rPr>
          <w:t>:</w:t>
        </w:r>
      </w:ins>
    </w:p>
    <w:p>
      <w:pPr>
        <w:rPr>
          <w:ins w:id="363" w:author="edick" w:date="2019-08-14T15:12:03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{"userid":56557,"pflag":2,"gameId":23646,"queryNum":10,"time":156897156,"sign":"kladjfaks"}</w:t>
      </w:r>
    </w:p>
    <w:p>
      <w:pPr>
        <w:rPr>
          <w:ins w:id="364" w:author="edick" w:date="2019-08-14T15:11:50Z"/>
          <w:rFonts w:hint="eastAsia"/>
          <w:lang w:val="en-US" w:eastAsia="zh-CN"/>
        </w:rPr>
      </w:pPr>
      <w:ins w:id="365" w:author="edick" w:date="2019-08-14T15:12:11Z">
        <w:r>
          <w:rPr>
            <w:rFonts w:hint="eastAsia"/>
            <w:lang w:val="en-US" w:eastAsia="zh-CN"/>
          </w:rPr>
          <w:t>Response</w:t>
        </w:r>
      </w:ins>
      <w:ins w:id="366" w:author="edick" w:date="2019-08-14T15:12:12Z">
        <w:r>
          <w:rPr>
            <w:rFonts w:hint="eastAsia"/>
            <w:lang w:val="en-US" w:eastAsia="zh-CN"/>
          </w:rPr>
          <w:t>(</w:t>
        </w:r>
      </w:ins>
      <w:ins w:id="367" w:author="edick" w:date="2019-08-14T15:12:15Z">
        <w:r>
          <w:rPr>
            <w:rFonts w:hint="eastAsia"/>
            <w:lang w:val="en-US" w:eastAsia="zh-CN"/>
          </w:rPr>
          <w:t>响应</w:t>
        </w:r>
      </w:ins>
      <w:ins w:id="368" w:author="edick" w:date="2019-08-14T15:12:13Z">
        <w:r>
          <w:rPr>
            <w:rFonts w:hint="eastAsia"/>
            <w:lang w:val="en-US" w:eastAsia="zh-CN"/>
          </w:rPr>
          <w:t>)</w:t>
        </w:r>
      </w:ins>
      <w:ins w:id="369" w:author="edick" w:date="2019-08-14T15:12:18Z">
        <w:r>
          <w:rPr>
            <w:rFonts w:hint="eastAsia"/>
            <w:lang w:val="en-US" w:eastAsia="zh-CN"/>
          </w:rPr>
          <w:t>:</w:t>
        </w:r>
      </w:ins>
    </w:p>
    <w:p>
      <w:pPr>
        <w:rPr>
          <w:rFonts w:hint="eastAsia"/>
        </w:rPr>
      </w:pPr>
      <w:r>
        <w:rPr>
          <w:rFonts w:hint="eastAsia"/>
        </w:rPr>
        <w:t>{"status":0,"msg":"success","data":[{"deviceName":"华为","deviceBrand":"huawei","mac":["14:B3:1F:03:40:DF","00:0c:29:c5:45:1d"],"gameId":23646,"gameName":"绝地求生","gameType":"PC","iconType":"路由器","interfaceType":"有线","acceleteTime":1600,"date":"2019-08-01 18:00:00","averageDelay":30,"packetLoss":6,"stability":0,"speedUp":100}]}</w:t>
      </w:r>
      <w:r>
        <w:commentReference w:id="2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 节点列表格式说明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userid：用户ID，</w:t>
      </w:r>
      <w:r>
        <w:rPr>
          <w:rFonts w:hint="eastAsia"/>
        </w:rPr>
        <w:t>userame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VPN拨号使用的用户名，password：VPN拨号使用的密码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gameId：游戏ID号，isp2p：是否是P2P类型游戏，fouter：是否是海外游戏。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Request（请求数据格式）：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{"userid":1650000005,"gameId":23646,"isp2p":1,"fouter":1,"time":156897156,"sign":"abcdesa312e1"}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Response（响应数据格式）：</w:t>
      </w:r>
    </w:p>
    <w:p>
      <w:pPr>
        <w:rPr>
          <w:rFonts w:hint="eastAsia"/>
        </w:rPr>
      </w:pPr>
      <w:r>
        <w:rPr>
          <w:rFonts w:hint="eastAsia"/>
        </w:rPr>
        <w:t>{"status":0,"msg":"success","time":156897156,"sign":"abcdesa312e1","data":{"userame":"E018test","password":"1233","node":[{"fid":34131,"nodeip":"182.132.165.83"},{"fid":34136,"nodeip":"119.6.126.40"}]}}</w:t>
      </w:r>
      <w:r>
        <w:commentReference w:id="3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 用户登录授权格式说明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devType类型说明：</w:t>
      </w:r>
    </w:p>
    <w:tbl>
      <w:tblPr>
        <w:tblStyle w:val="14"/>
        <w:tblW w:w="7339" w:type="dxa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989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devType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表示设备为路由设备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表示H5页面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userType类型说明：</w:t>
      </w:r>
    </w:p>
    <w:tbl>
      <w:tblPr>
        <w:tblStyle w:val="14"/>
        <w:tblW w:w="7339" w:type="dxa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989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表示试用账号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表示普通会员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表示超级会员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ins w:id="370" w:author="edick" w:date="2019-08-20T14:57:26Z"/>
          <w:rFonts w:hint="eastAsia"/>
          <w:lang w:val="en-US" w:eastAsia="zh-CN"/>
        </w:rPr>
      </w:pPr>
      <w:ins w:id="371" w:author="edick" w:date="2019-08-20T14:57:16Z">
        <w:r>
          <w:rPr>
            <w:rFonts w:hint="eastAsia"/>
            <w:lang w:val="en-US" w:eastAsia="zh-CN"/>
          </w:rPr>
          <w:t>dev</w:t>
        </w:r>
      </w:ins>
      <w:ins w:id="372" w:author="edick" w:date="2019-08-20T14:57:17Z">
        <w:r>
          <w:rPr>
            <w:rFonts w:hint="eastAsia"/>
            <w:lang w:val="en-US" w:eastAsia="zh-CN"/>
          </w:rPr>
          <w:t>C</w:t>
        </w:r>
      </w:ins>
      <w:ins w:id="373" w:author="edick" w:date="2019-08-20T14:57:18Z">
        <w:r>
          <w:rPr>
            <w:rFonts w:hint="eastAsia"/>
            <w:lang w:val="en-US" w:eastAsia="zh-CN"/>
          </w:rPr>
          <w:t>on</w:t>
        </w:r>
      </w:ins>
      <w:ins w:id="374" w:author="edick" w:date="2019-08-20T14:57:19Z">
        <w:r>
          <w:rPr>
            <w:rFonts w:hint="eastAsia"/>
            <w:lang w:val="en-US" w:eastAsia="zh-CN"/>
          </w:rPr>
          <w:t>Ty</w:t>
        </w:r>
      </w:ins>
      <w:ins w:id="375" w:author="edick" w:date="2019-08-20T14:57:20Z">
        <w:r>
          <w:rPr>
            <w:rFonts w:hint="eastAsia"/>
            <w:lang w:val="en-US" w:eastAsia="zh-CN"/>
          </w:rPr>
          <w:t>pe</w:t>
        </w:r>
      </w:ins>
      <w:ins w:id="376" w:author="edick" w:date="2019-08-20T14:57:24Z">
        <w:r>
          <w:rPr>
            <w:rFonts w:hint="eastAsia"/>
            <w:lang w:val="en-US" w:eastAsia="zh-CN"/>
          </w:rPr>
          <w:t>类型</w:t>
        </w:r>
      </w:ins>
      <w:ins w:id="377" w:author="edick" w:date="2019-08-20T14:57:25Z">
        <w:r>
          <w:rPr>
            <w:rFonts w:hint="eastAsia"/>
            <w:lang w:val="en-US" w:eastAsia="zh-CN"/>
          </w:rPr>
          <w:t>说明</w:t>
        </w:r>
      </w:ins>
      <w:ins w:id="378" w:author="edick" w:date="2019-08-20T14:57:26Z">
        <w:r>
          <w:rPr>
            <w:rFonts w:hint="eastAsia"/>
            <w:lang w:val="en-US" w:eastAsia="zh-CN"/>
          </w:rPr>
          <w:t>：</w:t>
        </w:r>
      </w:ins>
    </w:p>
    <w:tbl>
      <w:tblPr>
        <w:tblStyle w:val="14"/>
        <w:tblW w:w="7339" w:type="dxa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989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9" w:author="edick" w:date="2019-08-20T14:57:31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380" w:author="edick" w:date="2019-08-20T14:57:31Z"/>
                <w:rFonts w:hint="eastAsia"/>
                <w:vertAlign w:val="baseline"/>
                <w:lang w:val="en-US" w:eastAsia="zh-CN"/>
              </w:rPr>
            </w:pPr>
            <w:ins w:id="381" w:author="edick" w:date="2019-08-20T14:57:40Z">
              <w:r>
                <w:rPr>
                  <w:rFonts w:hint="eastAsia"/>
                  <w:vertAlign w:val="baseline"/>
                  <w:lang w:val="en-US" w:eastAsia="zh-CN"/>
                </w:rPr>
                <w:t>dev</w:t>
              </w:r>
            </w:ins>
            <w:ins w:id="382" w:author="edick" w:date="2019-08-20T14:57:41Z">
              <w:r>
                <w:rPr>
                  <w:rFonts w:hint="eastAsia"/>
                  <w:vertAlign w:val="baseline"/>
                  <w:lang w:val="en-US" w:eastAsia="zh-CN"/>
                </w:rPr>
                <w:t>C</w:t>
              </w:r>
            </w:ins>
            <w:ins w:id="383" w:author="edick" w:date="2019-08-20T14:57:42Z">
              <w:r>
                <w:rPr>
                  <w:rFonts w:hint="eastAsia"/>
                  <w:vertAlign w:val="baseline"/>
                  <w:lang w:val="en-US" w:eastAsia="zh-CN"/>
                </w:rPr>
                <w:t>onT</w:t>
              </w:r>
            </w:ins>
            <w:ins w:id="384" w:author="edick" w:date="2019-08-20T14:57:43Z">
              <w:r>
                <w:rPr>
                  <w:rFonts w:hint="eastAsia"/>
                  <w:vertAlign w:val="baseline"/>
                  <w:lang w:val="en-US" w:eastAsia="zh-CN"/>
                </w:rPr>
                <w:t>ype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385" w:author="edick" w:date="2019-08-20T14:57:31Z"/>
                <w:rFonts w:hint="eastAsia"/>
                <w:vertAlign w:val="baseline"/>
                <w:lang w:val="en-US" w:eastAsia="zh-CN"/>
              </w:rPr>
            </w:pPr>
            <w:ins w:id="386" w:author="edick" w:date="2019-08-20T14:57:31Z">
              <w:r>
                <w:rPr>
                  <w:rFonts w:hint="eastAsia"/>
                  <w:vertAlign w:val="baseline"/>
                  <w:lang w:val="en-US" w:eastAsia="zh-CN"/>
                </w:rPr>
                <w:t>说明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387" w:author="edick" w:date="2019-08-20T14:57:31Z"/>
                <w:rFonts w:hint="eastAsia"/>
                <w:vertAlign w:val="baseline"/>
                <w:lang w:val="en-US" w:eastAsia="zh-CN"/>
              </w:rPr>
            </w:pPr>
            <w:ins w:id="388" w:author="edick" w:date="2019-08-20T14:57:31Z">
              <w:r>
                <w:rPr>
                  <w:rFonts w:hint="eastAsia"/>
                  <w:vertAlign w:val="baseline"/>
                  <w:lang w:val="en-US" w:eastAsia="zh-CN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9" w:author="edick" w:date="2019-08-20T14:57:31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390" w:author="edick" w:date="2019-08-20T14:57:31Z"/>
                <w:rFonts w:hint="eastAsia"/>
                <w:vertAlign w:val="baseline"/>
                <w:lang w:val="en-US" w:eastAsia="zh-CN"/>
              </w:rPr>
            </w:pPr>
            <w:ins w:id="391" w:author="edick" w:date="2019-08-20T14:57:31Z">
              <w:r>
                <w:rPr>
                  <w:rFonts w:hint="eastAsia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392" w:author="edick" w:date="2019-08-20T14:57:31Z"/>
                <w:rFonts w:hint="eastAsia"/>
                <w:vertAlign w:val="baseline"/>
                <w:lang w:val="en-US" w:eastAsia="zh-CN"/>
              </w:rPr>
            </w:pPr>
            <w:ins w:id="393" w:author="edick" w:date="2019-08-20T14:57:31Z">
              <w:r>
                <w:rPr>
                  <w:rFonts w:hint="eastAsia"/>
                  <w:vertAlign w:val="baseline"/>
                  <w:lang w:val="en-US" w:eastAsia="zh-CN"/>
                </w:rPr>
                <w:t>表示</w:t>
              </w:r>
            </w:ins>
            <w:ins w:id="394" w:author="edick" w:date="2019-08-20T14:59:00Z">
              <w:r>
                <w:rPr>
                  <w:rFonts w:hint="eastAsia"/>
                  <w:vertAlign w:val="baseline"/>
                  <w:lang w:val="en-US" w:eastAsia="zh-CN"/>
                </w:rPr>
                <w:t>静态</w:t>
              </w:r>
            </w:ins>
            <w:ins w:id="395" w:author="edick" w:date="2019-08-20T14:59:24Z">
              <w:r>
                <w:rPr>
                  <w:rFonts w:hint="eastAsia"/>
                  <w:vertAlign w:val="baseline"/>
                  <w:lang w:val="en-US" w:eastAsia="zh-CN"/>
                </w:rPr>
                <w:t>连接</w:t>
              </w:r>
            </w:ins>
            <w:ins w:id="396" w:author="edick" w:date="2019-08-20T14:59:25Z">
              <w:r>
                <w:rPr>
                  <w:rFonts w:hint="eastAsia"/>
                  <w:vertAlign w:val="baseline"/>
                  <w:lang w:val="en-US" w:eastAsia="zh-CN"/>
                </w:rPr>
                <w:t>方式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397" w:author="edick" w:date="2019-08-20T14:57:31Z"/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8" w:author="edick" w:date="2019-08-20T14:57:31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399" w:author="edick" w:date="2019-08-20T14:57:31Z"/>
                <w:rFonts w:hint="eastAsia"/>
                <w:vertAlign w:val="baseline"/>
                <w:lang w:val="en-US" w:eastAsia="zh-CN"/>
              </w:rPr>
            </w:pPr>
            <w:ins w:id="400" w:author="edick" w:date="2019-08-20T14:57:31Z">
              <w:r>
                <w:rPr>
                  <w:rFonts w:hint="eastAsia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01" w:author="edick" w:date="2019-08-20T14:57:31Z"/>
                <w:rFonts w:hint="eastAsia"/>
                <w:vertAlign w:val="baseline"/>
                <w:lang w:val="en-US" w:eastAsia="zh-CN"/>
              </w:rPr>
            </w:pPr>
            <w:ins w:id="402" w:author="edick" w:date="2019-08-20T14:57:31Z">
              <w:r>
                <w:rPr>
                  <w:rFonts w:hint="eastAsia"/>
                  <w:vertAlign w:val="baseline"/>
                  <w:lang w:val="en-US" w:eastAsia="zh-CN"/>
                </w:rPr>
                <w:t>表示</w:t>
              </w:r>
            </w:ins>
            <w:ins w:id="403" w:author="edick" w:date="2019-08-20T14:59:16Z">
              <w:r>
                <w:rPr>
                  <w:rFonts w:hint="eastAsia"/>
                  <w:vertAlign w:val="baseline"/>
                  <w:lang w:val="en-US" w:eastAsia="zh-CN"/>
                </w:rPr>
                <w:t>下联</w:t>
              </w:r>
            </w:ins>
            <w:ins w:id="404" w:author="edick" w:date="2019-08-20T14:59:17Z">
              <w:r>
                <w:rPr>
                  <w:rFonts w:hint="eastAsia"/>
                  <w:vertAlign w:val="baseline"/>
                  <w:lang w:val="en-US" w:eastAsia="zh-CN"/>
                </w:rPr>
                <w:t>路由</w:t>
              </w:r>
            </w:ins>
            <w:ins w:id="405" w:author="edick" w:date="2019-08-20T14:59:20Z">
              <w:r>
                <w:rPr>
                  <w:rFonts w:hint="eastAsia"/>
                  <w:vertAlign w:val="baseline"/>
                  <w:lang w:val="en-US" w:eastAsia="zh-CN"/>
                </w:rPr>
                <w:t>方式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06" w:author="edick" w:date="2019-08-20T14:57:31Z"/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ins w:id="407" w:author="edick" w:date="2019-08-21T11:21:21Z"/>
          <w:rFonts w:hint="eastAsia"/>
          <w:lang w:val="en-US" w:eastAsia="zh-CN"/>
        </w:rPr>
      </w:pPr>
      <w:ins w:id="408" w:author="edick" w:date="2019-08-21T11:21:11Z">
        <w:r>
          <w:rPr>
            <w:rFonts w:hint="eastAsia"/>
            <w:lang w:val="en-US" w:eastAsia="zh-CN"/>
          </w:rPr>
          <w:t>p</w:t>
        </w:r>
      </w:ins>
      <w:ins w:id="409" w:author="edick" w:date="2019-08-21T11:21:12Z">
        <w:r>
          <w:rPr>
            <w:rFonts w:hint="eastAsia"/>
            <w:lang w:val="en-US" w:eastAsia="zh-CN"/>
          </w:rPr>
          <w:t>ick</w:t>
        </w:r>
      </w:ins>
      <w:ins w:id="410" w:author="edick" w:date="2019-08-21T11:21:18Z">
        <w:r>
          <w:rPr>
            <w:rFonts w:hint="eastAsia"/>
            <w:lang w:val="en-US" w:eastAsia="zh-CN"/>
          </w:rPr>
          <w:t>类型</w:t>
        </w:r>
      </w:ins>
      <w:ins w:id="411" w:author="edick" w:date="2019-08-21T11:21:20Z">
        <w:r>
          <w:rPr>
            <w:rFonts w:hint="eastAsia"/>
            <w:lang w:val="en-US" w:eastAsia="zh-CN"/>
          </w:rPr>
          <w:t>说明：</w:t>
        </w:r>
      </w:ins>
    </w:p>
    <w:tbl>
      <w:tblPr>
        <w:tblStyle w:val="14"/>
        <w:tblW w:w="7339" w:type="dxa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989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2" w:author="edick" w:date="2019-08-21T11:21:37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13" w:author="edick" w:date="2019-08-21T11:21:37Z"/>
                <w:rFonts w:hint="eastAsia"/>
                <w:vertAlign w:val="baseline"/>
                <w:lang w:val="en-US" w:eastAsia="zh-CN"/>
              </w:rPr>
            </w:pPr>
            <w:ins w:id="414" w:author="edick" w:date="2019-08-21T11:21:45Z">
              <w:r>
                <w:rPr>
                  <w:rFonts w:hint="eastAsia"/>
                  <w:vertAlign w:val="baseline"/>
                  <w:lang w:val="en-US" w:eastAsia="zh-CN"/>
                </w:rPr>
                <w:t>p</w:t>
              </w:r>
            </w:ins>
            <w:ins w:id="415" w:author="edick" w:date="2019-08-21T11:21:46Z">
              <w:r>
                <w:rPr>
                  <w:rFonts w:hint="eastAsia"/>
                  <w:vertAlign w:val="baseline"/>
                  <w:lang w:val="en-US" w:eastAsia="zh-CN"/>
                </w:rPr>
                <w:t>i</w:t>
              </w:r>
            </w:ins>
            <w:ins w:id="416" w:author="edick" w:date="2019-08-21T11:21:47Z">
              <w:r>
                <w:rPr>
                  <w:rFonts w:hint="eastAsia"/>
                  <w:vertAlign w:val="baseline"/>
                  <w:lang w:val="en-US" w:eastAsia="zh-CN"/>
                </w:rPr>
                <w:t>ck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17" w:author="edick" w:date="2019-08-21T11:21:37Z"/>
                <w:rFonts w:hint="eastAsia"/>
                <w:vertAlign w:val="baseline"/>
                <w:lang w:val="en-US" w:eastAsia="zh-CN"/>
              </w:rPr>
            </w:pPr>
            <w:ins w:id="418" w:author="edick" w:date="2019-08-21T11:21:37Z">
              <w:r>
                <w:rPr>
                  <w:rFonts w:hint="eastAsia"/>
                  <w:vertAlign w:val="baseline"/>
                  <w:lang w:val="en-US" w:eastAsia="zh-CN"/>
                </w:rPr>
                <w:t>说明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19" w:author="edick" w:date="2019-08-21T11:21:37Z"/>
                <w:rFonts w:hint="eastAsia"/>
                <w:vertAlign w:val="baseline"/>
                <w:lang w:val="en-US" w:eastAsia="zh-CN"/>
              </w:rPr>
            </w:pPr>
            <w:ins w:id="420" w:author="edick" w:date="2019-08-21T11:21:37Z">
              <w:r>
                <w:rPr>
                  <w:rFonts w:hint="eastAsia"/>
                  <w:vertAlign w:val="baseline"/>
                  <w:lang w:val="en-US" w:eastAsia="zh-CN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1" w:author="edick" w:date="2019-08-21T11:21:37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22" w:author="edick" w:date="2019-08-21T11:21:37Z"/>
                <w:rFonts w:hint="eastAsia"/>
                <w:vertAlign w:val="baseline"/>
                <w:lang w:val="en-US" w:eastAsia="zh-CN"/>
              </w:rPr>
            </w:pPr>
            <w:ins w:id="423" w:author="edick" w:date="2019-08-21T11:22:23Z">
              <w:r>
                <w:rPr>
                  <w:rFonts w:hint="eastAsia"/>
                  <w:vertAlign w:val="baseline"/>
                  <w:lang w:val="en-US" w:eastAsia="zh-CN"/>
                </w:rPr>
                <w:t>0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24" w:author="edick" w:date="2019-08-21T11:21:37Z"/>
                <w:rFonts w:hint="eastAsia"/>
                <w:vertAlign w:val="baseline"/>
                <w:lang w:val="en-US" w:eastAsia="zh-CN"/>
              </w:rPr>
            </w:pPr>
            <w:ins w:id="425" w:author="edick" w:date="2019-08-21T11:21:37Z">
              <w:r>
                <w:rPr>
                  <w:rFonts w:hint="eastAsia"/>
                  <w:vertAlign w:val="baseline"/>
                  <w:lang w:val="en-US" w:eastAsia="zh-CN"/>
                </w:rPr>
                <w:t>表示</w:t>
              </w:r>
            </w:ins>
            <w:ins w:id="426" w:author="edick" w:date="2019-08-21T11:23:09Z">
              <w:r>
                <w:rPr>
                  <w:rFonts w:hint="eastAsia"/>
                  <w:vertAlign w:val="baseline"/>
                  <w:lang w:val="en-US" w:eastAsia="zh-CN"/>
                </w:rPr>
                <w:t>没有</w:t>
              </w:r>
            </w:ins>
            <w:ins w:id="427" w:author="edick" w:date="2019-08-21T11:23:10Z">
              <w:r>
                <w:rPr>
                  <w:rFonts w:hint="eastAsia"/>
                  <w:vertAlign w:val="baseline"/>
                  <w:lang w:val="en-US" w:eastAsia="zh-CN"/>
                </w:rPr>
                <w:t>课</w:t>
              </w:r>
            </w:ins>
            <w:ins w:id="428" w:author="edick" w:date="2019-08-21T11:23:12Z">
              <w:r>
                <w:rPr>
                  <w:rFonts w:hint="eastAsia"/>
                  <w:vertAlign w:val="baseline"/>
                  <w:lang w:val="en-US" w:eastAsia="zh-CN"/>
                </w:rPr>
                <w:t>赠送</w:t>
              </w:r>
            </w:ins>
            <w:ins w:id="429" w:author="edick" w:date="2019-08-21T11:23:13Z">
              <w:r>
                <w:rPr>
                  <w:rFonts w:hint="eastAsia"/>
                  <w:vertAlign w:val="baseline"/>
                  <w:lang w:val="en-US" w:eastAsia="zh-CN"/>
                </w:rPr>
                <w:t>套餐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30" w:author="edick" w:date="2019-08-21T11:21:37Z"/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1" w:author="edick" w:date="2019-08-21T11:21:37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32" w:author="edick" w:date="2019-08-21T11:21:37Z"/>
                <w:rFonts w:hint="eastAsia"/>
                <w:vertAlign w:val="baseline"/>
                <w:lang w:val="en-US" w:eastAsia="zh-CN"/>
              </w:rPr>
            </w:pPr>
            <w:ins w:id="433" w:author="edick" w:date="2019-08-21T11:22:24Z">
              <w:r>
                <w:rPr>
                  <w:rFonts w:hint="eastAsia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34" w:author="edick" w:date="2019-08-21T11:21:37Z"/>
                <w:rFonts w:hint="eastAsia"/>
                <w:vertAlign w:val="baseline"/>
                <w:lang w:val="en-US" w:eastAsia="zh-CN"/>
              </w:rPr>
            </w:pPr>
            <w:ins w:id="435" w:author="edick" w:date="2019-08-21T11:21:37Z">
              <w:r>
                <w:rPr>
                  <w:rFonts w:hint="eastAsia"/>
                  <w:vertAlign w:val="baseline"/>
                  <w:lang w:val="en-US" w:eastAsia="zh-CN"/>
                </w:rPr>
                <w:t>表示</w:t>
              </w:r>
            </w:ins>
            <w:ins w:id="436" w:author="edick" w:date="2019-08-21T11:23:18Z">
              <w:r>
                <w:rPr>
                  <w:rFonts w:hint="eastAsia"/>
                  <w:vertAlign w:val="baseline"/>
                  <w:lang w:val="en-US" w:eastAsia="zh-CN"/>
                </w:rPr>
                <w:t>有</w:t>
              </w:r>
            </w:ins>
            <w:ins w:id="437" w:author="edick" w:date="2019-08-21T11:22:48Z">
              <w:r>
                <w:rPr>
                  <w:rFonts w:hint="eastAsia"/>
                  <w:vertAlign w:val="baseline"/>
                  <w:lang w:val="en-US" w:eastAsia="zh-CN"/>
                </w:rPr>
                <w:t>可</w:t>
              </w:r>
            </w:ins>
            <w:ins w:id="438" w:author="edick" w:date="2019-08-21T11:22:50Z">
              <w:r>
                <w:rPr>
                  <w:rFonts w:hint="eastAsia"/>
                  <w:vertAlign w:val="baseline"/>
                  <w:lang w:val="en-US" w:eastAsia="zh-CN"/>
                </w:rPr>
                <w:t>赠送</w:t>
              </w:r>
            </w:ins>
            <w:ins w:id="439" w:author="edick" w:date="2019-08-21T11:22:51Z">
              <w:r>
                <w:rPr>
                  <w:rFonts w:hint="eastAsia"/>
                  <w:vertAlign w:val="baseline"/>
                  <w:lang w:val="en-US" w:eastAsia="zh-CN"/>
                </w:rPr>
                <w:t>套餐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40" w:author="edick" w:date="2019-08-21T11:21:37Z"/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ins w:id="441" w:author="edick" w:date="2019-08-21T11:21:33Z"/>
          <w:rFonts w:hint="eastAsia"/>
          <w:lang w:val="en-US" w:eastAsia="zh-CN"/>
        </w:rPr>
      </w:pPr>
      <w:ins w:id="442" w:author="edick" w:date="2019-08-21T11:21:27Z">
        <w:r>
          <w:rPr>
            <w:rFonts w:hint="eastAsia"/>
            <w:lang w:val="en-US" w:eastAsia="zh-CN"/>
          </w:rPr>
          <w:t>n</w:t>
        </w:r>
      </w:ins>
      <w:ins w:id="443" w:author="edick" w:date="2019-08-21T11:21:28Z">
        <w:r>
          <w:rPr>
            <w:rFonts w:hint="eastAsia"/>
            <w:lang w:val="en-US" w:eastAsia="zh-CN"/>
          </w:rPr>
          <w:t>ew</w:t>
        </w:r>
      </w:ins>
      <w:ins w:id="444" w:author="edick" w:date="2019-08-21T11:21:29Z">
        <w:r>
          <w:rPr>
            <w:rFonts w:hint="eastAsia"/>
            <w:lang w:val="en-US" w:eastAsia="zh-CN"/>
          </w:rPr>
          <w:t>reg</w:t>
        </w:r>
      </w:ins>
      <w:ins w:id="445" w:author="edick" w:date="2019-08-21T11:21:31Z">
        <w:r>
          <w:rPr>
            <w:rFonts w:hint="eastAsia"/>
            <w:lang w:val="en-US" w:eastAsia="zh-CN"/>
          </w:rPr>
          <w:t>类型</w:t>
        </w:r>
      </w:ins>
      <w:ins w:id="446" w:author="edick" w:date="2019-08-21T11:21:32Z">
        <w:r>
          <w:rPr>
            <w:rFonts w:hint="eastAsia"/>
            <w:lang w:val="en-US" w:eastAsia="zh-CN"/>
          </w:rPr>
          <w:t>说明：</w:t>
        </w:r>
      </w:ins>
    </w:p>
    <w:tbl>
      <w:tblPr>
        <w:tblStyle w:val="14"/>
        <w:tblW w:w="7339" w:type="dxa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989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47" w:author="edick" w:date="2019-08-21T11:21:39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48" w:author="edick" w:date="2019-08-21T11:21:39Z"/>
                <w:rFonts w:hint="eastAsia"/>
                <w:vertAlign w:val="baseline"/>
                <w:lang w:val="en-US" w:eastAsia="zh-CN"/>
              </w:rPr>
            </w:pPr>
            <w:ins w:id="449" w:author="edick" w:date="2019-08-21T11:21:51Z">
              <w:r>
                <w:rPr>
                  <w:rFonts w:hint="eastAsia"/>
                  <w:vertAlign w:val="baseline"/>
                  <w:lang w:val="en-US" w:eastAsia="zh-CN"/>
                </w:rPr>
                <w:t>new</w:t>
              </w:r>
            </w:ins>
            <w:ins w:id="450" w:author="edick" w:date="2019-08-21T11:21:52Z">
              <w:r>
                <w:rPr>
                  <w:rFonts w:hint="eastAsia"/>
                  <w:vertAlign w:val="baseline"/>
                  <w:lang w:val="en-US" w:eastAsia="zh-CN"/>
                </w:rPr>
                <w:t>r</w:t>
              </w:r>
            </w:ins>
            <w:ins w:id="451" w:author="edick" w:date="2019-08-21T11:21:53Z">
              <w:r>
                <w:rPr>
                  <w:rFonts w:hint="eastAsia"/>
                  <w:vertAlign w:val="baseline"/>
                  <w:lang w:val="en-US" w:eastAsia="zh-CN"/>
                </w:rPr>
                <w:t>eg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52" w:author="edick" w:date="2019-08-21T11:21:39Z"/>
                <w:rFonts w:hint="eastAsia"/>
                <w:vertAlign w:val="baseline"/>
                <w:lang w:val="en-US" w:eastAsia="zh-CN"/>
              </w:rPr>
            </w:pPr>
            <w:ins w:id="453" w:author="edick" w:date="2019-08-21T11:21:39Z">
              <w:r>
                <w:rPr>
                  <w:rFonts w:hint="eastAsia"/>
                  <w:vertAlign w:val="baseline"/>
                  <w:lang w:val="en-US" w:eastAsia="zh-CN"/>
                </w:rPr>
                <w:t>说明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54" w:author="edick" w:date="2019-08-21T11:21:39Z"/>
                <w:rFonts w:hint="eastAsia"/>
                <w:vertAlign w:val="baseline"/>
                <w:lang w:val="en-US" w:eastAsia="zh-CN"/>
              </w:rPr>
            </w:pPr>
            <w:ins w:id="455" w:author="edick" w:date="2019-08-21T11:21:39Z">
              <w:r>
                <w:rPr>
                  <w:rFonts w:hint="eastAsia"/>
                  <w:vertAlign w:val="baseline"/>
                  <w:lang w:val="en-US" w:eastAsia="zh-CN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56" w:author="edick" w:date="2019-08-21T11:21:39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57" w:author="edick" w:date="2019-08-21T11:21:39Z"/>
                <w:rFonts w:hint="eastAsia"/>
                <w:vertAlign w:val="baseline"/>
                <w:lang w:val="en-US" w:eastAsia="zh-CN"/>
              </w:rPr>
            </w:pPr>
            <w:ins w:id="458" w:author="edick" w:date="2019-08-21T11:22:29Z">
              <w:r>
                <w:rPr>
                  <w:rFonts w:hint="eastAsia"/>
                  <w:vertAlign w:val="baseline"/>
                  <w:lang w:val="en-US" w:eastAsia="zh-CN"/>
                </w:rPr>
                <w:t>0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59" w:author="edick" w:date="2019-08-21T11:21:39Z"/>
                <w:rFonts w:hint="eastAsia"/>
                <w:vertAlign w:val="baseline"/>
                <w:lang w:val="en-US" w:eastAsia="zh-CN"/>
              </w:rPr>
            </w:pPr>
            <w:ins w:id="460" w:author="edick" w:date="2019-08-21T11:21:39Z">
              <w:r>
                <w:rPr>
                  <w:rFonts w:hint="eastAsia"/>
                  <w:vertAlign w:val="baseline"/>
                  <w:lang w:val="en-US" w:eastAsia="zh-CN"/>
                </w:rPr>
                <w:t>表示</w:t>
              </w:r>
            </w:ins>
            <w:ins w:id="461" w:author="edick" w:date="2019-08-21T11:23:53Z">
              <w:r>
                <w:rPr>
                  <w:rFonts w:hint="eastAsia"/>
                  <w:vertAlign w:val="baseline"/>
                  <w:lang w:val="en-US" w:eastAsia="zh-CN"/>
                </w:rPr>
                <w:t>账号</w:t>
              </w:r>
            </w:ins>
            <w:ins w:id="462" w:author="edick" w:date="2019-08-21T11:23:54Z">
              <w:r>
                <w:rPr>
                  <w:rFonts w:hint="eastAsia"/>
                  <w:vertAlign w:val="baseline"/>
                  <w:lang w:val="en-US" w:eastAsia="zh-CN"/>
                </w:rPr>
                <w:t>已</w:t>
              </w:r>
            </w:ins>
            <w:ins w:id="463" w:author="edick" w:date="2019-08-21T11:23:56Z">
              <w:r>
                <w:rPr>
                  <w:rFonts w:hint="eastAsia"/>
                  <w:vertAlign w:val="baseline"/>
                  <w:lang w:val="en-US" w:eastAsia="zh-CN"/>
                </w:rPr>
                <w:t>存在</w:t>
              </w:r>
            </w:ins>
            <w:ins w:id="464" w:author="edick" w:date="2019-08-21T11:23:57Z">
              <w:r>
                <w:rPr>
                  <w:rFonts w:hint="eastAsia"/>
                  <w:vertAlign w:val="baseline"/>
                  <w:lang w:val="en-US" w:eastAsia="zh-CN"/>
                </w:rPr>
                <w:t>的</w:t>
              </w:r>
            </w:ins>
            <w:ins w:id="465" w:author="edick" w:date="2019-08-21T11:23:58Z">
              <w:r>
                <w:rPr>
                  <w:rFonts w:hint="eastAsia"/>
                  <w:vertAlign w:val="baseline"/>
                  <w:lang w:val="en-US" w:eastAsia="zh-CN"/>
                </w:rPr>
                <w:t>老</w:t>
              </w:r>
            </w:ins>
            <w:ins w:id="466" w:author="edick" w:date="2019-08-21T11:23:59Z">
              <w:r>
                <w:rPr>
                  <w:rFonts w:hint="eastAsia"/>
                  <w:vertAlign w:val="baseline"/>
                  <w:lang w:val="en-US" w:eastAsia="zh-CN"/>
                </w:rPr>
                <w:t>用户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67" w:author="edick" w:date="2019-08-21T11:21:39Z"/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8" w:author="edick" w:date="2019-08-21T11:21:39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69" w:author="edick" w:date="2019-08-21T11:21:39Z"/>
                <w:rFonts w:hint="eastAsia"/>
                <w:vertAlign w:val="baseline"/>
                <w:lang w:val="en-US" w:eastAsia="zh-CN"/>
              </w:rPr>
            </w:pPr>
            <w:ins w:id="470" w:author="edick" w:date="2019-08-21T11:22:31Z">
              <w:r>
                <w:rPr>
                  <w:rFonts w:hint="eastAsia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71" w:author="edick" w:date="2019-08-21T11:21:39Z"/>
                <w:rFonts w:hint="eastAsia"/>
                <w:vertAlign w:val="baseline"/>
                <w:lang w:val="en-US" w:eastAsia="zh-CN"/>
              </w:rPr>
            </w:pPr>
            <w:ins w:id="472" w:author="edick" w:date="2019-08-21T11:21:39Z">
              <w:r>
                <w:rPr>
                  <w:rFonts w:hint="eastAsia"/>
                  <w:vertAlign w:val="baseline"/>
                  <w:lang w:val="en-US" w:eastAsia="zh-CN"/>
                </w:rPr>
                <w:t>表示</w:t>
              </w:r>
            </w:ins>
            <w:ins w:id="473" w:author="edick" w:date="2019-08-21T11:23:42Z">
              <w:r>
                <w:rPr>
                  <w:rFonts w:hint="eastAsia"/>
                  <w:vertAlign w:val="baseline"/>
                  <w:lang w:val="en-US" w:eastAsia="zh-CN"/>
                </w:rPr>
                <w:t>第一次</w:t>
              </w:r>
            </w:ins>
            <w:ins w:id="474" w:author="edick" w:date="2019-08-21T11:23:43Z">
              <w:r>
                <w:rPr>
                  <w:rFonts w:hint="eastAsia"/>
                  <w:vertAlign w:val="baseline"/>
                  <w:lang w:val="en-US" w:eastAsia="zh-CN"/>
                </w:rPr>
                <w:t>注册</w:t>
              </w:r>
            </w:ins>
            <w:ins w:id="475" w:author="edick" w:date="2019-08-21T11:23:46Z">
              <w:r>
                <w:rPr>
                  <w:rFonts w:hint="eastAsia"/>
                  <w:vertAlign w:val="baseline"/>
                  <w:lang w:val="en-US" w:eastAsia="zh-CN"/>
                </w:rPr>
                <w:t>的</w:t>
              </w:r>
            </w:ins>
            <w:ins w:id="476" w:author="edick" w:date="2019-08-21T11:23:47Z">
              <w:r>
                <w:rPr>
                  <w:rFonts w:hint="eastAsia"/>
                  <w:vertAlign w:val="baseline"/>
                  <w:lang w:val="en-US" w:eastAsia="zh-CN"/>
                </w:rPr>
                <w:t>新</w:t>
              </w:r>
            </w:ins>
            <w:ins w:id="477" w:author="edick" w:date="2019-08-21T11:23:44Z">
              <w:r>
                <w:rPr>
                  <w:rFonts w:hint="eastAsia"/>
                  <w:vertAlign w:val="baseline"/>
                  <w:lang w:val="en-US" w:eastAsia="zh-CN"/>
                </w:rPr>
                <w:t>用户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78" w:author="edick" w:date="2019-08-21T11:21:39Z"/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1、用户登录授权请求：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{"openID1":"ljabcd12312543234231666","openID2":"ljeiouweirndkfjafd21666","sn":"ljsn012345678000","mac":"00:0c:29:16:06:91","devType":2,"deviceName":"华为","deviceBrand":"荣耀","devSwVer":"v0.2.5","devConType":1,"accHistoryNum":10,"time":156897156,"sign":"abcdesa312e1"}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用户登录授权响应：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userType：用户类型，expires：到期时间。</w:t>
      </w:r>
      <w:ins w:id="479" w:author="edick" w:date="2019-08-20T11:23:25Z">
        <w:r>
          <w:rPr>
            <w:rFonts w:hint="eastAsia"/>
            <w:lang w:val="en-US" w:eastAsia="zh-CN"/>
          </w:rPr>
          <w:t>p</w:t>
        </w:r>
      </w:ins>
      <w:ins w:id="480" w:author="edick" w:date="2019-08-20T11:23:21Z">
        <w:r>
          <w:rPr>
            <w:rFonts w:hint="eastAsia"/>
            <w:lang w:val="en-US" w:eastAsia="zh-CN"/>
          </w:rPr>
          <w:t>ick</w:t>
        </w:r>
      </w:ins>
      <w:ins w:id="481" w:author="edick" w:date="2019-08-20T11:23:28Z">
        <w:r>
          <w:rPr>
            <w:rFonts w:hint="eastAsia"/>
            <w:lang w:val="en-US" w:eastAsia="zh-CN"/>
          </w:rPr>
          <w:t>：</w:t>
        </w:r>
      </w:ins>
      <w:ins w:id="482" w:author="edick" w:date="2019-08-20T11:23:36Z">
        <w:r>
          <w:rPr>
            <w:rFonts w:hint="eastAsia"/>
            <w:lang w:val="en-US" w:eastAsia="zh-CN"/>
          </w:rPr>
          <w:t>领取</w:t>
        </w:r>
      </w:ins>
      <w:ins w:id="483" w:author="edick" w:date="2019-08-20T11:23:37Z">
        <w:r>
          <w:rPr>
            <w:rFonts w:hint="eastAsia"/>
            <w:lang w:val="en-US" w:eastAsia="zh-CN"/>
          </w:rPr>
          <w:t>套餐</w:t>
        </w:r>
      </w:ins>
      <w:ins w:id="484" w:author="edick" w:date="2019-08-20T11:23:38Z">
        <w:r>
          <w:rPr>
            <w:rFonts w:hint="eastAsia"/>
            <w:lang w:val="en-US" w:eastAsia="zh-CN"/>
          </w:rPr>
          <w:t>标记</w:t>
        </w:r>
      </w:ins>
      <w:ins w:id="485" w:author="edick" w:date="2019-08-20T11:23:40Z">
        <w:r>
          <w:rPr>
            <w:rFonts w:hint="eastAsia"/>
            <w:lang w:val="en-US" w:eastAsia="zh-CN"/>
          </w:rPr>
          <w:t>（</w:t>
        </w:r>
      </w:ins>
      <w:ins w:id="486" w:author="edick" w:date="2019-08-20T11:23:41Z">
        <w:r>
          <w:rPr>
            <w:rFonts w:hint="eastAsia"/>
            <w:lang w:val="en-US" w:eastAsia="zh-CN"/>
          </w:rPr>
          <w:t>0</w:t>
        </w:r>
      </w:ins>
      <w:ins w:id="487" w:author="edick" w:date="2019-08-20T11:23:43Z">
        <w:r>
          <w:rPr>
            <w:rFonts w:hint="eastAsia"/>
            <w:lang w:val="en-US" w:eastAsia="zh-CN"/>
          </w:rPr>
          <w:t>-</w:t>
        </w:r>
      </w:ins>
      <w:ins w:id="488" w:author="edick" w:date="2019-08-20T11:23:45Z">
        <w:r>
          <w:rPr>
            <w:rFonts w:hint="eastAsia"/>
            <w:lang w:val="en-US" w:eastAsia="zh-CN"/>
          </w:rPr>
          <w:t>表示</w:t>
        </w:r>
      </w:ins>
      <w:ins w:id="489" w:author="edick" w:date="2019-08-20T11:23:49Z">
        <w:r>
          <w:rPr>
            <w:rFonts w:hint="eastAsia"/>
            <w:lang w:val="en-US" w:eastAsia="zh-CN"/>
          </w:rPr>
          <w:t>可以</w:t>
        </w:r>
      </w:ins>
      <w:ins w:id="490" w:author="edick" w:date="2019-08-20T11:23:52Z">
        <w:r>
          <w:rPr>
            <w:rFonts w:hint="eastAsia"/>
            <w:lang w:val="en-US" w:eastAsia="zh-CN"/>
          </w:rPr>
          <w:t>领取</w:t>
        </w:r>
      </w:ins>
      <w:ins w:id="491" w:author="edick" w:date="2019-08-20T11:23:54Z">
        <w:r>
          <w:rPr>
            <w:rFonts w:hint="eastAsia"/>
            <w:lang w:val="en-US" w:eastAsia="zh-CN"/>
          </w:rPr>
          <w:t>套餐，</w:t>
        </w:r>
      </w:ins>
      <w:ins w:id="492" w:author="edick" w:date="2019-08-20T11:23:55Z">
        <w:r>
          <w:rPr>
            <w:rFonts w:hint="eastAsia"/>
            <w:lang w:val="en-US" w:eastAsia="zh-CN"/>
          </w:rPr>
          <w:t>1</w:t>
        </w:r>
      </w:ins>
      <w:ins w:id="493" w:author="edick" w:date="2019-08-20T11:23:56Z">
        <w:r>
          <w:rPr>
            <w:rFonts w:hint="eastAsia"/>
            <w:lang w:val="en-US" w:eastAsia="zh-CN"/>
          </w:rPr>
          <w:t>-</w:t>
        </w:r>
      </w:ins>
      <w:ins w:id="494" w:author="edick" w:date="2019-08-20T11:23:57Z">
        <w:r>
          <w:rPr>
            <w:rFonts w:hint="eastAsia"/>
            <w:lang w:val="en-US" w:eastAsia="zh-CN"/>
          </w:rPr>
          <w:t>表示</w:t>
        </w:r>
      </w:ins>
      <w:ins w:id="495" w:author="edick" w:date="2019-08-20T11:23:59Z">
        <w:r>
          <w:rPr>
            <w:rFonts w:hint="eastAsia"/>
            <w:lang w:val="en-US" w:eastAsia="zh-CN"/>
          </w:rPr>
          <w:t>套餐</w:t>
        </w:r>
      </w:ins>
      <w:ins w:id="496" w:author="edick" w:date="2019-08-20T11:24:00Z">
        <w:r>
          <w:rPr>
            <w:rFonts w:hint="eastAsia"/>
            <w:lang w:val="en-US" w:eastAsia="zh-CN"/>
          </w:rPr>
          <w:t>已经</w:t>
        </w:r>
      </w:ins>
      <w:ins w:id="497" w:author="edick" w:date="2019-08-20T11:24:01Z">
        <w:r>
          <w:rPr>
            <w:rFonts w:hint="eastAsia"/>
            <w:lang w:val="en-US" w:eastAsia="zh-CN"/>
          </w:rPr>
          <w:t>被</w:t>
        </w:r>
      </w:ins>
      <w:ins w:id="498" w:author="edick" w:date="2019-08-20T11:24:03Z">
        <w:r>
          <w:rPr>
            <w:rFonts w:hint="eastAsia"/>
            <w:lang w:val="en-US" w:eastAsia="zh-CN"/>
          </w:rPr>
          <w:t>领取，</w:t>
        </w:r>
      </w:ins>
      <w:ins w:id="499" w:author="edick" w:date="2019-08-20T11:24:05Z">
        <w:r>
          <w:rPr>
            <w:rFonts w:hint="eastAsia"/>
            <w:lang w:val="en-US" w:eastAsia="zh-CN"/>
          </w:rPr>
          <w:t>不能</w:t>
        </w:r>
      </w:ins>
      <w:ins w:id="500" w:author="edick" w:date="2019-08-20T11:24:07Z">
        <w:r>
          <w:rPr>
            <w:rFonts w:hint="eastAsia"/>
            <w:lang w:val="en-US" w:eastAsia="zh-CN"/>
          </w:rPr>
          <w:t>重复</w:t>
        </w:r>
      </w:ins>
      <w:ins w:id="501" w:author="edick" w:date="2019-08-20T11:24:08Z">
        <w:r>
          <w:rPr>
            <w:rFonts w:hint="eastAsia"/>
            <w:lang w:val="en-US" w:eastAsia="zh-CN"/>
          </w:rPr>
          <w:t>领取</w:t>
        </w:r>
      </w:ins>
      <w:ins w:id="502" w:author="edick" w:date="2019-08-20T11:23:40Z">
        <w:r>
          <w:rPr>
            <w:rFonts w:hint="eastAsia"/>
            <w:lang w:val="en-US" w:eastAsia="zh-CN"/>
          </w:rPr>
          <w:t>）</w:t>
        </w:r>
      </w:ins>
      <w:ins w:id="503" w:author="edick" w:date="2019-08-21T11:18:41Z">
        <w:r>
          <w:rPr>
            <w:rFonts w:hint="eastAsia"/>
            <w:lang w:val="en-US" w:eastAsia="zh-CN"/>
          </w:rPr>
          <w:t>，</w:t>
        </w:r>
      </w:ins>
      <w:ins w:id="504" w:author="edick" w:date="2019-08-21T11:18:43Z">
        <w:r>
          <w:rPr>
            <w:rFonts w:hint="eastAsia"/>
            <w:lang w:val="en-US" w:eastAsia="zh-CN"/>
          </w:rPr>
          <w:t>n</w:t>
        </w:r>
      </w:ins>
      <w:ins w:id="505" w:author="edick" w:date="2019-08-21T11:18:44Z">
        <w:r>
          <w:rPr>
            <w:rFonts w:hint="eastAsia"/>
            <w:lang w:val="en-US" w:eastAsia="zh-CN"/>
          </w:rPr>
          <w:t>e</w:t>
        </w:r>
      </w:ins>
      <w:ins w:id="506" w:author="edick" w:date="2019-08-21T11:18:45Z">
        <w:r>
          <w:rPr>
            <w:rFonts w:hint="eastAsia"/>
            <w:lang w:val="en-US" w:eastAsia="zh-CN"/>
          </w:rPr>
          <w:t>wr</w:t>
        </w:r>
      </w:ins>
      <w:ins w:id="507" w:author="edick" w:date="2019-08-21T11:18:46Z">
        <w:r>
          <w:rPr>
            <w:rFonts w:hint="eastAsia"/>
            <w:lang w:val="en-US" w:eastAsia="zh-CN"/>
          </w:rPr>
          <w:t>eg</w:t>
        </w:r>
      </w:ins>
      <w:ins w:id="508" w:author="edick" w:date="2019-08-21T11:18:47Z">
        <w:r>
          <w:rPr>
            <w:rFonts w:hint="eastAsia"/>
            <w:lang w:val="en-US" w:eastAsia="zh-CN"/>
          </w:rPr>
          <w:t>：</w:t>
        </w:r>
      </w:ins>
      <w:ins w:id="509" w:author="edick" w:date="2019-08-21T11:19:08Z">
        <w:r>
          <w:rPr>
            <w:rFonts w:hint="eastAsia"/>
            <w:lang w:val="en-US" w:eastAsia="zh-CN"/>
          </w:rPr>
          <w:t>用户</w:t>
        </w:r>
      </w:ins>
      <w:ins w:id="510" w:author="edick" w:date="2019-08-21T11:19:11Z">
        <w:r>
          <w:rPr>
            <w:rFonts w:hint="eastAsia"/>
            <w:lang w:val="en-US" w:eastAsia="zh-CN"/>
          </w:rPr>
          <w:t>标记</w:t>
        </w:r>
      </w:ins>
      <w:ins w:id="511" w:author="edick" w:date="2019-08-21T11:19:12Z">
        <w:r>
          <w:rPr>
            <w:rFonts w:hint="eastAsia"/>
            <w:lang w:val="en-US" w:eastAsia="zh-CN"/>
          </w:rPr>
          <w:t>（</w:t>
        </w:r>
      </w:ins>
      <w:ins w:id="512" w:author="edick" w:date="2019-08-21T11:19:15Z">
        <w:r>
          <w:rPr>
            <w:rFonts w:hint="eastAsia"/>
            <w:lang w:val="en-US" w:eastAsia="zh-CN"/>
          </w:rPr>
          <w:t>1</w:t>
        </w:r>
      </w:ins>
      <w:ins w:id="513" w:author="edick" w:date="2019-08-21T11:19:16Z">
        <w:r>
          <w:rPr>
            <w:rFonts w:hint="eastAsia"/>
            <w:lang w:val="en-US" w:eastAsia="zh-CN"/>
          </w:rPr>
          <w:t>-</w:t>
        </w:r>
      </w:ins>
      <w:ins w:id="514" w:author="edick" w:date="2019-08-21T11:19:18Z">
        <w:r>
          <w:rPr>
            <w:rFonts w:hint="eastAsia"/>
            <w:lang w:val="en-US" w:eastAsia="zh-CN"/>
          </w:rPr>
          <w:t>表示</w:t>
        </w:r>
      </w:ins>
      <w:ins w:id="515" w:author="edick" w:date="2019-08-21T11:19:19Z">
        <w:r>
          <w:rPr>
            <w:rFonts w:hint="eastAsia"/>
            <w:lang w:val="en-US" w:eastAsia="zh-CN"/>
          </w:rPr>
          <w:t>新用户</w:t>
        </w:r>
      </w:ins>
      <w:ins w:id="516" w:author="edick" w:date="2019-08-21T11:19:20Z">
        <w:r>
          <w:rPr>
            <w:rFonts w:hint="eastAsia"/>
            <w:lang w:val="en-US" w:eastAsia="zh-CN"/>
          </w:rPr>
          <w:t>，</w:t>
        </w:r>
      </w:ins>
      <w:ins w:id="517" w:author="edick" w:date="2019-08-21T11:19:21Z">
        <w:r>
          <w:rPr>
            <w:rFonts w:hint="eastAsia"/>
            <w:lang w:val="en-US" w:eastAsia="zh-CN"/>
          </w:rPr>
          <w:t>0-</w:t>
        </w:r>
      </w:ins>
      <w:ins w:id="518" w:author="edick" w:date="2019-08-21T11:19:23Z">
        <w:r>
          <w:rPr>
            <w:rFonts w:hint="eastAsia"/>
            <w:lang w:val="en-US" w:eastAsia="zh-CN"/>
          </w:rPr>
          <w:t>表示</w:t>
        </w:r>
      </w:ins>
      <w:ins w:id="519" w:author="edick" w:date="2019-08-21T11:19:25Z">
        <w:r>
          <w:rPr>
            <w:rFonts w:hint="eastAsia"/>
            <w:lang w:val="en-US" w:eastAsia="zh-CN"/>
          </w:rPr>
          <w:t>老用户</w:t>
        </w:r>
      </w:ins>
      <w:ins w:id="520" w:author="edick" w:date="2019-08-21T11:19:12Z">
        <w:r>
          <w:rPr>
            <w:rFonts w:hint="eastAsia"/>
            <w:lang w:val="en-US" w:eastAsia="zh-CN"/>
          </w:rPr>
          <w:t>）</w:t>
        </w:r>
      </w:ins>
      <w:ins w:id="521" w:author="edick" w:date="2019-08-22T10:37:13Z">
        <w:r>
          <w:rPr>
            <w:rFonts w:hint="eastAsia"/>
            <w:lang w:val="en-US" w:eastAsia="zh-CN"/>
          </w:rPr>
          <w:t>，</w:t>
        </w:r>
      </w:ins>
      <w:ins w:id="522" w:author="edick" w:date="2019-08-22T10:37:05Z">
        <w:r>
          <w:rPr>
            <w:rFonts w:hint="eastAsia"/>
            <w:lang w:val="en-US" w:eastAsia="zh-CN"/>
          </w:rPr>
          <w:t>gameLogoUrl：游戏图标URL</w:t>
        </w:r>
      </w:ins>
      <w:ins w:id="523" w:author="edick" w:date="2019-08-22T10:37:10Z">
        <w:r>
          <w:rPr>
            <w:rFonts w:hint="eastAsia"/>
            <w:lang w:val="en-US" w:eastAsia="zh-CN"/>
          </w:rPr>
          <w:t>。</w:t>
        </w:r>
      </w:ins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store</w:t>
      </w:r>
      <w:r>
        <w:rPr>
          <w:rFonts w:hint="eastAsia"/>
          <w:lang w:val="en-US" w:eastAsia="zh-CN"/>
        </w:rPr>
        <w:t>：用户收藏的游戏列表，gameId：游戏ID号，gameName：游戏名称，gameType：游戏类型。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record</w:t>
      </w:r>
      <w:r>
        <w:rPr>
          <w:rFonts w:hint="eastAsia"/>
          <w:lang w:val="en-US" w:eastAsia="zh-CN"/>
        </w:rPr>
        <w:t>：加速历史记录，deviceName：加速设备名称，deviceBrand：设备品牌名称，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mac：设备mac，gameName：游戏名称，</w:t>
      </w:r>
      <w:ins w:id="524" w:author="edick" w:date="2019-08-22T10:38:14Z">
        <w:r>
          <w:rPr>
            <w:rFonts w:hint="eastAsia"/>
          </w:rPr>
          <w:t>iconType</w:t>
        </w:r>
      </w:ins>
      <w:del w:id="525" w:author="edick" w:date="2019-08-22T10:38:14Z">
        <w:r>
          <w:rPr>
            <w:rFonts w:hint="eastAsia"/>
            <w:lang w:val="en-US" w:eastAsia="zh-CN"/>
          </w:rPr>
          <w:delText>gameLogoUrl</w:delText>
        </w:r>
      </w:del>
      <w:r>
        <w:rPr>
          <w:rFonts w:hint="eastAsia"/>
          <w:lang w:val="en-US" w:eastAsia="zh-CN"/>
        </w:rPr>
        <w:t>：</w:t>
      </w:r>
      <w:ins w:id="526" w:author="edick" w:date="2019-08-22T10:38:56Z">
        <w:r>
          <w:rPr/>
          <w:t>设备图标名称</w:t>
        </w:r>
      </w:ins>
      <w:del w:id="527" w:author="edick" w:date="2019-08-22T10:38:56Z">
        <w:r>
          <w:rPr>
            <w:rFonts w:hint="eastAsia"/>
            <w:lang w:val="en-US" w:eastAsia="zh-CN"/>
          </w:rPr>
          <w:delText>游戏图标URL</w:delText>
        </w:r>
      </w:del>
      <w:r>
        <w:rPr>
          <w:rFonts w:hint="eastAsia"/>
          <w:lang w:val="en-US" w:eastAsia="zh-CN"/>
        </w:rPr>
        <w:t>，gameId：游戏ID号，interfaceType：接入类型，acceleteTime：加速时长，date：加速日期，averageDelay：平均延迟，packetLoss：丢包率</w:t>
      </w:r>
      <w:ins w:id="528" w:author="edick" w:date="2019-08-19T18:18:23Z">
        <w:r>
          <w:rPr>
            <w:rFonts w:hint="eastAsia"/>
            <w:lang w:val="en-US" w:eastAsia="zh-CN"/>
          </w:rPr>
          <w:t>(</w:t>
        </w:r>
      </w:ins>
      <w:ins w:id="529" w:author="edick" w:date="2019-08-19T18:18:26Z">
        <w:r>
          <w:rPr>
            <w:rFonts w:hint="eastAsia"/>
            <w:lang w:val="en-US" w:eastAsia="zh-CN"/>
          </w:rPr>
          <w:t>单位</w:t>
        </w:r>
      </w:ins>
      <w:ins w:id="530" w:author="edick" w:date="2019-08-19T18:18:27Z">
        <w:r>
          <w:rPr>
            <w:rFonts w:hint="eastAsia"/>
            <w:lang w:val="en-US" w:eastAsia="zh-CN"/>
          </w:rPr>
          <w:t>为%</w:t>
        </w:r>
      </w:ins>
      <w:ins w:id="531" w:author="edick" w:date="2019-08-19T18:18:23Z">
        <w:r>
          <w:rPr>
            <w:rFonts w:hint="eastAsia"/>
            <w:lang w:val="en-US" w:eastAsia="zh-CN"/>
          </w:rPr>
          <w:t>)</w:t>
        </w:r>
      </w:ins>
      <w:r>
        <w:rPr>
          <w:rFonts w:hint="eastAsia"/>
          <w:lang w:val="en-US" w:eastAsia="zh-CN"/>
        </w:rPr>
        <w:t>，stability：稳定性，speedUp：综合提速。</w:t>
      </w:r>
    </w:p>
    <w:p>
      <w:pPr>
        <w:rPr>
          <w:ins w:id="532" w:author="edick" w:date="2019-08-20T11:00:41Z"/>
          <w:rFonts w:hint="eastAsia"/>
          <w:lang w:val="en-US" w:eastAsia="zh-CN"/>
        </w:rPr>
      </w:pPr>
      <w:ins w:id="533" w:author="edick" w:date="2019-08-21T11:26:51Z">
        <w:r>
          <w:rPr>
            <w:rFonts w:hint="eastAsia"/>
            <w:lang w:val="en-US" w:eastAsia="zh-CN"/>
          </w:rPr>
          <w:t>老</w:t>
        </w:r>
      </w:ins>
      <w:ins w:id="534" w:author="edick" w:date="2019-08-21T11:26:52Z">
        <w:r>
          <w:rPr>
            <w:rFonts w:hint="eastAsia"/>
            <w:lang w:val="en-US" w:eastAsia="zh-CN"/>
          </w:rPr>
          <w:t>用户</w:t>
        </w:r>
      </w:ins>
      <w:ins w:id="535" w:author="edick" w:date="2019-08-21T11:27:10Z">
        <w:r>
          <w:rPr>
            <w:rFonts w:hint="eastAsia"/>
            <w:lang w:val="en-US" w:eastAsia="zh-CN"/>
          </w:rPr>
          <w:t>第一次</w:t>
        </w:r>
      </w:ins>
      <w:ins w:id="536" w:author="edick" w:date="2019-08-21T11:26:57Z">
        <w:r>
          <w:rPr>
            <w:rFonts w:hint="eastAsia"/>
            <w:lang w:val="en-US" w:eastAsia="zh-CN"/>
          </w:rPr>
          <w:t>绑定</w:t>
        </w:r>
      </w:ins>
      <w:ins w:id="537" w:author="edick" w:date="2019-08-20T11:00:37Z">
        <w:r>
          <w:rPr>
            <w:rFonts w:hint="eastAsia"/>
            <w:lang w:val="en-US" w:eastAsia="zh-CN"/>
          </w:rPr>
          <w:t>新</w:t>
        </w:r>
      </w:ins>
      <w:ins w:id="538" w:author="edick" w:date="2019-08-20T11:00:39Z">
        <w:r>
          <w:rPr>
            <w:rFonts w:hint="eastAsia"/>
            <w:lang w:val="en-US" w:eastAsia="zh-CN"/>
          </w:rPr>
          <w:t>设备</w:t>
        </w:r>
      </w:ins>
      <w:ins w:id="539" w:author="edick" w:date="2019-08-20T11:01:23Z">
        <w:r>
          <w:rPr>
            <w:rFonts w:hint="eastAsia"/>
            <w:lang w:val="en-US" w:eastAsia="zh-CN"/>
          </w:rPr>
          <w:t>时</w:t>
        </w:r>
      </w:ins>
      <w:ins w:id="540" w:author="edick" w:date="2019-08-20T11:01:25Z">
        <w:r>
          <w:rPr>
            <w:rFonts w:hint="eastAsia"/>
            <w:lang w:val="en-US" w:eastAsia="zh-CN"/>
          </w:rPr>
          <w:t>返回的</w:t>
        </w:r>
      </w:ins>
      <w:ins w:id="541" w:author="edick" w:date="2019-08-20T11:01:26Z">
        <w:r>
          <w:rPr>
            <w:rFonts w:hint="eastAsia"/>
            <w:lang w:val="en-US" w:eastAsia="zh-CN"/>
          </w:rPr>
          <w:t>数据</w:t>
        </w:r>
      </w:ins>
      <w:ins w:id="542" w:author="edick" w:date="2019-08-20T11:01:27Z">
        <w:r>
          <w:rPr>
            <w:rFonts w:hint="eastAsia"/>
            <w:lang w:val="en-US" w:eastAsia="zh-CN"/>
          </w:rPr>
          <w:t>格式</w:t>
        </w:r>
      </w:ins>
      <w:ins w:id="543" w:author="edick" w:date="2019-08-20T11:00:40Z">
        <w:r>
          <w:rPr>
            <w:rFonts w:hint="eastAsia"/>
            <w:lang w:val="en-US" w:eastAsia="zh-CN"/>
          </w:rPr>
          <w:t>：</w:t>
        </w:r>
      </w:ins>
    </w:p>
    <w:p>
      <w:pPr>
        <w:rPr>
          <w:ins w:id="544" w:author="edick" w:date="2019-08-21T11:27:26Z"/>
        </w:rPr>
      </w:pPr>
      <w:r>
        <w:rPr>
          <w:rFonts w:hint="eastAsia"/>
        </w:rPr>
        <w:t>{"status":0,"msg":"success","time":1566614006,"sign":"12487843456456","data":{"userid":1650000005,"userType":24,"pick":1,"newreg":0,"expires":"2019-09-01 14:46:56","gameLogoUrl":"http://download.xunyou.com/gamelogo2014/","store":[{"gameId":23646,"gameName":"绝地求生-Steam","gameType":"PC","fouter":0,"isp2p":0},{"gameId":1616,"gameName":"LOL英雄联盟","gameType":"PC","fouter":0,"isp2p":0}],"record":[{"23646":[{"deviceName":"华为","deviceBrand":"huawei","mac":["14:B3:1F:03:40:DF","00:0c:29:c5:45:1d"],"gameId":23646,"gameName":"绝地求生","gameType":"PC","iconType":"路由器","interfaceType":"有线","acceleteTime":0,"date":"2019-08-01 18:00:00","averageDelay":0,"packetLoss":6,"stability":0,"speedUp":100},{"deviceName":"华为","deviceBrand":"huawei","mac":["14:B3:1F:03:40:DF","00:0c:29:c5:45:1d"],"gameId":23646,"gameName":"绝地求生","gameType":"PC","iconType":"路由器","interfaceType":"有线","acceleteTime":0,"date":"2019-08-01 18:00:00","averageDelay":0,"packetLoss":6,"stability":0,"speedUp":100}]},{"1616":[{"deviceName":"华为","deviceBrand":"huawei","mac":["14:B3:1F:03:40:DF","00:0c:29:c5:45:1d"],"gameId":1616,"gameName":"LOL英雄联盟","gameType":"PC","iconType":"路由器","interfaceType":"有线","acceleteTime":0,"date":"2019-08-01 18:00:00","averageDelay":0,"packetLoss":6,"stability":0,"speedUp":100}]}]}}</w:t>
      </w:r>
    </w:p>
    <w:p>
      <w:pPr>
        <w:rPr>
          <w:ins w:id="545" w:author="edick" w:date="2019-08-21T11:27:46Z"/>
          <w:rFonts w:hint="eastAsia"/>
          <w:lang w:val="en-US" w:eastAsia="zh-CN"/>
        </w:rPr>
      </w:pPr>
      <w:ins w:id="546" w:author="edick" w:date="2019-08-21T11:27:28Z">
        <w:r>
          <w:rPr>
            <w:rFonts w:hint="eastAsia"/>
            <w:lang w:val="en-US" w:eastAsia="zh-CN"/>
          </w:rPr>
          <w:t>新</w:t>
        </w:r>
      </w:ins>
      <w:ins w:id="547" w:author="edick" w:date="2019-08-21T11:27:29Z">
        <w:r>
          <w:rPr>
            <w:rFonts w:hint="eastAsia"/>
            <w:lang w:val="en-US" w:eastAsia="zh-CN"/>
          </w:rPr>
          <w:t>用户</w:t>
        </w:r>
      </w:ins>
      <w:ins w:id="548" w:author="edick" w:date="2019-08-21T11:27:33Z">
        <w:r>
          <w:rPr>
            <w:rFonts w:hint="eastAsia"/>
            <w:lang w:val="en-US" w:eastAsia="zh-CN"/>
          </w:rPr>
          <w:t>第一次</w:t>
        </w:r>
      </w:ins>
      <w:ins w:id="549" w:author="edick" w:date="2019-08-21T11:27:34Z">
        <w:r>
          <w:rPr>
            <w:rFonts w:hint="eastAsia"/>
            <w:lang w:val="en-US" w:eastAsia="zh-CN"/>
          </w:rPr>
          <w:t>绑定</w:t>
        </w:r>
      </w:ins>
      <w:ins w:id="550" w:author="edick" w:date="2019-08-21T11:27:35Z">
        <w:r>
          <w:rPr>
            <w:rFonts w:hint="eastAsia"/>
            <w:lang w:val="en-US" w:eastAsia="zh-CN"/>
          </w:rPr>
          <w:t>新</w:t>
        </w:r>
      </w:ins>
      <w:ins w:id="551" w:author="edick" w:date="2019-08-21T11:27:40Z">
        <w:r>
          <w:rPr>
            <w:rFonts w:hint="eastAsia"/>
            <w:lang w:val="en-US" w:eastAsia="zh-CN"/>
          </w:rPr>
          <w:t>设备</w:t>
        </w:r>
      </w:ins>
      <w:ins w:id="552" w:author="edick" w:date="2019-08-21T11:27:41Z">
        <w:r>
          <w:rPr>
            <w:rFonts w:hint="eastAsia"/>
            <w:lang w:val="en-US" w:eastAsia="zh-CN"/>
          </w:rPr>
          <w:t>时</w:t>
        </w:r>
      </w:ins>
      <w:ins w:id="553" w:author="edick" w:date="2019-08-21T11:27:42Z">
        <w:r>
          <w:rPr>
            <w:rFonts w:hint="eastAsia"/>
            <w:lang w:val="en-US" w:eastAsia="zh-CN"/>
          </w:rPr>
          <w:t>返回的</w:t>
        </w:r>
      </w:ins>
      <w:ins w:id="554" w:author="edick" w:date="2019-08-21T11:27:43Z">
        <w:r>
          <w:rPr>
            <w:rFonts w:hint="eastAsia"/>
            <w:lang w:val="en-US" w:eastAsia="zh-CN"/>
          </w:rPr>
          <w:t>数据</w:t>
        </w:r>
      </w:ins>
      <w:ins w:id="555" w:author="edick" w:date="2019-08-21T11:27:44Z">
        <w:r>
          <w:rPr>
            <w:rFonts w:hint="eastAsia"/>
            <w:lang w:val="en-US" w:eastAsia="zh-CN"/>
          </w:rPr>
          <w:t>格式：</w:t>
        </w:r>
      </w:ins>
    </w:p>
    <w:p>
      <w:pPr>
        <w:rPr>
          <w:ins w:id="556" w:author="edick" w:date="2019-08-20T11:00:41Z"/>
          <w:rFonts w:hint="eastAsia"/>
          <w:lang w:val="en-US" w:eastAsia="zh-CN"/>
        </w:rPr>
      </w:pPr>
      <w:r>
        <w:rPr>
          <w:rFonts w:hint="eastAsia"/>
        </w:rPr>
        <w:t>{"status":0,"msg":"success","time":1566613930,"sign":"12487843456456","data":{"userid":1650000006,"userType":24,"pick":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,"newreg":1,"expires":"2019-08-24 10:32:09","gameLogoUrl":"http://download.xunyou.com/gamelogo2014/","store":[],"record":[]}}</w:t>
      </w:r>
    </w:p>
    <w:p>
      <w:pPr>
        <w:rPr>
          <w:rFonts w:hint="eastAsia"/>
          <w:lang w:val="en-US" w:eastAsia="zh-CN"/>
        </w:rPr>
      </w:pPr>
      <w:ins w:id="557" w:author="edick" w:date="2019-08-20T11:00:54Z">
        <w:r>
          <w:rPr>
            <w:rFonts w:hint="eastAsia"/>
            <w:lang w:val="en-US" w:eastAsia="zh-CN"/>
          </w:rPr>
          <w:t>已</w:t>
        </w:r>
      </w:ins>
      <w:ins w:id="558" w:author="edick" w:date="2019-08-20T11:00:55Z">
        <w:r>
          <w:rPr>
            <w:rFonts w:hint="eastAsia"/>
            <w:lang w:val="en-US" w:eastAsia="zh-CN"/>
          </w:rPr>
          <w:t>绑定</w:t>
        </w:r>
      </w:ins>
      <w:ins w:id="559" w:author="edick" w:date="2019-08-20T11:00:56Z">
        <w:r>
          <w:rPr>
            <w:rFonts w:hint="eastAsia"/>
            <w:lang w:val="en-US" w:eastAsia="zh-CN"/>
          </w:rPr>
          <w:t>设备</w:t>
        </w:r>
      </w:ins>
      <w:ins w:id="560" w:author="edick" w:date="2019-08-20T11:00:58Z">
        <w:r>
          <w:rPr>
            <w:rFonts w:hint="eastAsia"/>
            <w:lang w:val="en-US" w:eastAsia="zh-CN"/>
          </w:rPr>
          <w:t>登录</w:t>
        </w:r>
      </w:ins>
      <w:ins w:id="561" w:author="edick" w:date="2019-08-20T11:01:03Z">
        <w:r>
          <w:rPr>
            <w:rFonts w:hint="eastAsia"/>
            <w:lang w:val="en-US" w:eastAsia="zh-CN"/>
          </w:rPr>
          <w:t>时</w:t>
        </w:r>
      </w:ins>
      <w:ins w:id="562" w:author="edick" w:date="2019-08-20T11:01:04Z">
        <w:r>
          <w:rPr>
            <w:rFonts w:hint="eastAsia"/>
            <w:lang w:val="en-US" w:eastAsia="zh-CN"/>
          </w:rPr>
          <w:t>返回的</w:t>
        </w:r>
      </w:ins>
      <w:ins w:id="563" w:author="edick" w:date="2019-08-20T11:01:05Z">
        <w:r>
          <w:rPr>
            <w:rFonts w:hint="eastAsia"/>
            <w:lang w:val="en-US" w:eastAsia="zh-CN"/>
          </w:rPr>
          <w:t>数据</w:t>
        </w:r>
      </w:ins>
      <w:ins w:id="564" w:author="edick" w:date="2019-08-20T11:01:06Z">
        <w:r>
          <w:rPr>
            <w:rFonts w:hint="eastAsia"/>
            <w:lang w:val="en-US" w:eastAsia="zh-CN"/>
          </w:rPr>
          <w:t>格式：</w:t>
        </w:r>
      </w:ins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{"status":0,"msg":"success","time":1566613873,"sign":"12487843456456","data":{"userid":1650000005,"userType":24,"pick":0,"newreg":0,"expires":"2019-09-01 14:46:56","gameLogoUrl":"http://download.xunyou.com/gamelogo2014/","store":[{"gameId":23646,"gameName":"绝地求生-Steam","gameType":"PC","fouter":0,"isp2p":0},{"gameId":1616,"gameName":"LOL英雄联盟","gameType":"PC","fouter":0,"isp2p":0}],"record":[{"23646":[{"deviceName":"华为","deviceBrand":"huawei","mac":["14:B3:1F:03:40:DF","00:0c:29:c5:45:1d"],"gameId":23646,"gameName":"绝地求生","gameType":"PC","iconType":"路由器","interfaceType":"有线","acceleteTime":0,"date":"2019-08-01 18:00:00","averageDelay":0,"packetLoss":6,"stability":0,"speedUp":100},{"deviceName":"华为","deviceBrand":"huawei","mac":["14:B3:1F:03:40:DF","00:0c:29:c5:45:1d"],"gameId":23646,"gameName":"绝地求生","gameType":"PC","iconType":"路由器","interfaceType":"有线","acceleteTime":0,"date":"2019-08-01 18:00:00","averageDelay":0,"packetLoss":6,"stability":0,"speedUp":100}]},{"1616":[{"deviceName":"华为","deviceBrand":"huawei","mac":["14:B3:1F:03:40:DF","00:0c:29:c5:45:1d"],"gameId":1616,"gameName":"LOL英雄联盟","gameType":"PC","iconType":"路由器","interfaceType":"有线","acceleteTime":0,"date":"2019-08-01 18:00:00","averageDelay":0,"packetLoss":6,"stability":0,"speedUp":100}]}]}}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 用户收藏游戏格式说明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gameId：游戏ID号，gameName：游戏名称，gameType：游戏类型。</w:t>
      </w:r>
      <w:ins w:id="565" w:author="edick" w:date="2019-08-20T15:32:19Z">
        <w:r>
          <w:rPr>
            <w:rFonts w:hint="eastAsia"/>
            <w:lang w:val="en-US" w:eastAsia="zh-CN"/>
          </w:rPr>
          <w:t>p</w:t>
        </w:r>
      </w:ins>
      <w:ins w:id="566" w:author="edick" w:date="2019-08-20T15:32:11Z">
        <w:r>
          <w:rPr>
            <w:rFonts w:hint="eastAsia"/>
            <w:lang w:val="en-US" w:eastAsia="zh-CN"/>
          </w:rPr>
          <w:t>fl</w:t>
        </w:r>
      </w:ins>
      <w:ins w:id="567" w:author="edick" w:date="2019-08-20T15:32:12Z">
        <w:r>
          <w:rPr>
            <w:rFonts w:hint="eastAsia"/>
            <w:lang w:val="en-US" w:eastAsia="zh-CN"/>
          </w:rPr>
          <w:t>ag</w:t>
        </w:r>
      </w:ins>
      <w:ins w:id="568" w:author="edick" w:date="2019-08-20T15:32:14Z">
        <w:r>
          <w:rPr>
            <w:rFonts w:hint="eastAsia"/>
            <w:lang w:val="en-US" w:eastAsia="zh-CN"/>
          </w:rPr>
          <w:t>：</w:t>
        </w:r>
      </w:ins>
      <w:ins w:id="569" w:author="edick" w:date="2019-08-20T15:32:26Z">
        <w:r>
          <w:rPr>
            <w:rFonts w:hint="eastAsia"/>
            <w:lang w:val="en-US" w:eastAsia="zh-CN"/>
          </w:rPr>
          <w:t>用户</w:t>
        </w:r>
      </w:ins>
      <w:ins w:id="570" w:author="edick" w:date="2019-08-20T15:32:28Z">
        <w:r>
          <w:rPr>
            <w:rFonts w:hint="eastAsia"/>
            <w:lang w:val="en-US" w:eastAsia="zh-CN"/>
          </w:rPr>
          <w:t>存取</w:t>
        </w:r>
      </w:ins>
      <w:ins w:id="571" w:author="edick" w:date="2019-08-20T15:32:33Z">
        <w:r>
          <w:rPr>
            <w:rFonts w:hint="eastAsia"/>
            <w:lang w:val="en-US" w:eastAsia="zh-CN"/>
          </w:rPr>
          <w:t>收藏</w:t>
        </w:r>
      </w:ins>
      <w:ins w:id="572" w:author="edick" w:date="2019-08-20T15:32:35Z">
        <w:r>
          <w:rPr>
            <w:rFonts w:hint="eastAsia"/>
            <w:lang w:val="en-US" w:eastAsia="zh-CN"/>
          </w:rPr>
          <w:t>的</w:t>
        </w:r>
      </w:ins>
      <w:ins w:id="573" w:author="edick" w:date="2019-08-20T15:32:36Z">
        <w:r>
          <w:rPr>
            <w:rFonts w:hint="eastAsia"/>
            <w:lang w:val="en-US" w:eastAsia="zh-CN"/>
          </w:rPr>
          <w:t>游戏</w:t>
        </w:r>
      </w:ins>
      <w:ins w:id="574" w:author="edick" w:date="2019-08-20T15:32:37Z">
        <w:r>
          <w:rPr>
            <w:rFonts w:hint="eastAsia"/>
            <w:lang w:val="en-US" w:eastAsia="zh-CN"/>
          </w:rPr>
          <w:t>标记</w:t>
        </w:r>
      </w:ins>
      <w:ins w:id="575" w:author="edick" w:date="2019-08-20T15:32:38Z">
        <w:r>
          <w:rPr>
            <w:rFonts w:hint="eastAsia"/>
            <w:lang w:val="en-US" w:eastAsia="zh-CN"/>
          </w:rPr>
          <w:t>（</w:t>
        </w:r>
      </w:ins>
      <w:ins w:id="576" w:author="edick" w:date="2019-08-20T15:32:46Z">
        <w:r>
          <w:rPr>
            <w:rFonts w:hint="eastAsia"/>
            <w:lang w:val="en-US" w:eastAsia="zh-CN"/>
          </w:rPr>
          <w:t>1-</w:t>
        </w:r>
      </w:ins>
      <w:ins w:id="577" w:author="edick" w:date="2019-08-20T15:32:53Z">
        <w:r>
          <w:rPr>
            <w:rFonts w:hint="eastAsia"/>
            <w:lang w:val="en-US" w:eastAsia="zh-CN"/>
          </w:rPr>
          <w:t>表示</w:t>
        </w:r>
      </w:ins>
      <w:ins w:id="578" w:author="edick" w:date="2019-08-20T15:32:58Z">
        <w:r>
          <w:rPr>
            <w:rFonts w:hint="eastAsia"/>
            <w:lang w:val="en-US" w:eastAsia="zh-CN"/>
          </w:rPr>
          <w:t>保存</w:t>
        </w:r>
      </w:ins>
      <w:ins w:id="579" w:author="edick" w:date="2019-08-20T15:32:59Z">
        <w:r>
          <w:rPr>
            <w:rFonts w:hint="eastAsia"/>
            <w:lang w:val="en-US" w:eastAsia="zh-CN"/>
          </w:rPr>
          <w:t>用户</w:t>
        </w:r>
      </w:ins>
      <w:ins w:id="580" w:author="edick" w:date="2019-08-20T15:33:00Z">
        <w:r>
          <w:rPr>
            <w:rFonts w:hint="eastAsia"/>
            <w:lang w:val="en-US" w:eastAsia="zh-CN"/>
          </w:rPr>
          <w:t>收藏的</w:t>
        </w:r>
      </w:ins>
      <w:ins w:id="581" w:author="edick" w:date="2019-08-20T15:33:01Z">
        <w:r>
          <w:rPr>
            <w:rFonts w:hint="eastAsia"/>
            <w:lang w:val="en-US" w:eastAsia="zh-CN"/>
          </w:rPr>
          <w:t>游戏，</w:t>
        </w:r>
      </w:ins>
      <w:ins w:id="582" w:author="edick" w:date="2019-08-20T15:33:03Z">
        <w:r>
          <w:rPr>
            <w:rFonts w:hint="eastAsia"/>
            <w:lang w:val="en-US" w:eastAsia="zh-CN"/>
          </w:rPr>
          <w:t>2</w:t>
        </w:r>
      </w:ins>
      <w:ins w:id="583" w:author="edick" w:date="2019-08-20T15:33:04Z">
        <w:r>
          <w:rPr>
            <w:rFonts w:hint="eastAsia"/>
            <w:lang w:val="en-US" w:eastAsia="zh-CN"/>
          </w:rPr>
          <w:t>-</w:t>
        </w:r>
      </w:ins>
      <w:ins w:id="584" w:author="edick" w:date="2019-08-20T15:33:07Z">
        <w:r>
          <w:rPr>
            <w:rFonts w:hint="eastAsia"/>
            <w:lang w:val="en-US" w:eastAsia="zh-CN"/>
          </w:rPr>
          <w:t>表示</w:t>
        </w:r>
      </w:ins>
      <w:ins w:id="585" w:author="edick" w:date="2019-08-20T15:33:09Z">
        <w:r>
          <w:rPr>
            <w:rFonts w:hint="eastAsia"/>
            <w:lang w:val="en-US" w:eastAsia="zh-CN"/>
          </w:rPr>
          <w:t>获取</w:t>
        </w:r>
      </w:ins>
      <w:ins w:id="586" w:author="edick" w:date="2019-08-20T15:33:10Z">
        <w:r>
          <w:rPr>
            <w:rFonts w:hint="eastAsia"/>
            <w:lang w:val="en-US" w:eastAsia="zh-CN"/>
          </w:rPr>
          <w:t>用户</w:t>
        </w:r>
      </w:ins>
      <w:ins w:id="587" w:author="edick" w:date="2019-08-20T15:33:12Z">
        <w:r>
          <w:rPr>
            <w:rFonts w:hint="eastAsia"/>
            <w:lang w:val="en-US" w:eastAsia="zh-CN"/>
          </w:rPr>
          <w:t>收藏的</w:t>
        </w:r>
      </w:ins>
      <w:ins w:id="588" w:author="edick" w:date="2019-08-20T15:33:13Z">
        <w:r>
          <w:rPr>
            <w:rFonts w:hint="eastAsia"/>
            <w:lang w:val="en-US" w:eastAsia="zh-CN"/>
          </w:rPr>
          <w:t>游戏</w:t>
        </w:r>
      </w:ins>
      <w:ins w:id="589" w:author="edick" w:date="2019-08-20T15:32:38Z">
        <w:r>
          <w:rPr>
            <w:rFonts w:hint="eastAsia"/>
            <w:lang w:val="en-US" w:eastAsia="zh-CN"/>
          </w:rPr>
          <w:t>）</w:t>
        </w:r>
      </w:ins>
      <w:ins w:id="590" w:author="edick" w:date="2019-08-20T15:32:15Z">
        <w:r>
          <w:rPr>
            <w:rFonts w:hint="eastAsia"/>
            <w:lang w:val="en-US" w:eastAsia="zh-CN"/>
          </w:rPr>
          <w:t>。</w:t>
        </w:r>
      </w:ins>
      <w:ins w:id="591" w:author="edick" w:date="2019-08-20T14:43:12Z">
        <w:r>
          <w:rPr>
            <w:rFonts w:hint="eastAsia"/>
            <w:lang w:val="en-US" w:eastAsia="zh-CN"/>
          </w:rPr>
          <w:t>f</w:t>
        </w:r>
      </w:ins>
      <w:ins w:id="592" w:author="edick" w:date="2019-08-20T14:43:06Z">
        <w:r>
          <w:rPr>
            <w:rFonts w:hint="eastAsia"/>
            <w:lang w:val="en-US" w:eastAsia="zh-CN"/>
          </w:rPr>
          <w:t>la</w:t>
        </w:r>
      </w:ins>
      <w:ins w:id="593" w:author="edick" w:date="2019-08-20T14:43:07Z">
        <w:r>
          <w:rPr>
            <w:rFonts w:hint="eastAsia"/>
            <w:lang w:val="en-US" w:eastAsia="zh-CN"/>
          </w:rPr>
          <w:t>g</w:t>
        </w:r>
      </w:ins>
      <w:ins w:id="594" w:author="edick" w:date="2019-08-20T14:43:09Z">
        <w:r>
          <w:rPr>
            <w:rFonts w:hint="eastAsia"/>
            <w:lang w:val="en-US" w:eastAsia="zh-CN"/>
          </w:rPr>
          <w:t>：</w:t>
        </w:r>
      </w:ins>
      <w:ins w:id="595" w:author="edick" w:date="2019-08-20T14:43:27Z">
        <w:r>
          <w:rPr>
            <w:rFonts w:hint="eastAsia"/>
            <w:lang w:val="en-US" w:eastAsia="zh-CN"/>
          </w:rPr>
          <w:t>收藏</w:t>
        </w:r>
      </w:ins>
      <w:ins w:id="596" w:author="edick" w:date="2019-08-20T14:43:28Z">
        <w:r>
          <w:rPr>
            <w:rFonts w:hint="eastAsia"/>
            <w:lang w:val="en-US" w:eastAsia="zh-CN"/>
          </w:rPr>
          <w:t>游戏</w:t>
        </w:r>
      </w:ins>
      <w:ins w:id="597" w:author="edick" w:date="2019-08-20T14:43:30Z">
        <w:r>
          <w:rPr>
            <w:rFonts w:hint="eastAsia"/>
            <w:lang w:val="en-US" w:eastAsia="zh-CN"/>
          </w:rPr>
          <w:t>状态</w:t>
        </w:r>
      </w:ins>
      <w:ins w:id="598" w:author="edick" w:date="2019-08-20T14:43:32Z">
        <w:r>
          <w:rPr>
            <w:rFonts w:hint="eastAsia"/>
            <w:lang w:val="en-US" w:eastAsia="zh-CN"/>
          </w:rPr>
          <w:t>（</w:t>
        </w:r>
      </w:ins>
      <w:ins w:id="599" w:author="edick" w:date="2019-08-20T14:43:34Z">
        <w:r>
          <w:rPr>
            <w:rFonts w:hint="eastAsia"/>
            <w:lang w:val="en-US" w:eastAsia="zh-CN"/>
          </w:rPr>
          <w:t>0</w:t>
        </w:r>
      </w:ins>
      <w:ins w:id="600" w:author="edick" w:date="2019-08-20T14:43:35Z">
        <w:r>
          <w:rPr>
            <w:rFonts w:hint="eastAsia"/>
            <w:lang w:val="en-US" w:eastAsia="zh-CN"/>
          </w:rPr>
          <w:t>-</w:t>
        </w:r>
      </w:ins>
      <w:ins w:id="601" w:author="edick" w:date="2019-08-20T14:43:36Z">
        <w:r>
          <w:rPr>
            <w:rFonts w:hint="eastAsia"/>
            <w:lang w:val="en-US" w:eastAsia="zh-CN"/>
          </w:rPr>
          <w:t>表示</w:t>
        </w:r>
      </w:ins>
      <w:ins w:id="602" w:author="edick" w:date="2019-08-20T14:43:39Z">
        <w:r>
          <w:rPr>
            <w:rFonts w:hint="eastAsia"/>
            <w:lang w:val="en-US" w:eastAsia="zh-CN"/>
          </w:rPr>
          <w:t>取消</w:t>
        </w:r>
      </w:ins>
      <w:ins w:id="603" w:author="edick" w:date="2019-08-20T14:43:41Z">
        <w:r>
          <w:rPr>
            <w:rFonts w:hint="eastAsia"/>
            <w:lang w:val="en-US" w:eastAsia="zh-CN"/>
          </w:rPr>
          <w:t>收藏，1</w:t>
        </w:r>
      </w:ins>
      <w:ins w:id="604" w:author="edick" w:date="2019-08-20T14:43:42Z">
        <w:r>
          <w:rPr>
            <w:rFonts w:hint="eastAsia"/>
            <w:lang w:val="en-US" w:eastAsia="zh-CN"/>
          </w:rPr>
          <w:t>-</w:t>
        </w:r>
      </w:ins>
      <w:ins w:id="605" w:author="edick" w:date="2019-08-20T14:43:43Z">
        <w:r>
          <w:rPr>
            <w:rFonts w:hint="eastAsia"/>
            <w:lang w:val="en-US" w:eastAsia="zh-CN"/>
          </w:rPr>
          <w:t>表示</w:t>
        </w:r>
      </w:ins>
      <w:ins w:id="606" w:author="edick" w:date="2019-08-20T14:43:45Z">
        <w:r>
          <w:rPr>
            <w:rFonts w:hint="eastAsia"/>
            <w:lang w:val="en-US" w:eastAsia="zh-CN"/>
          </w:rPr>
          <w:t>收藏</w:t>
        </w:r>
      </w:ins>
      <w:ins w:id="607" w:author="edick" w:date="2019-08-20T14:43:32Z">
        <w:r>
          <w:rPr>
            <w:rFonts w:hint="eastAsia"/>
            <w:lang w:val="en-US" w:eastAsia="zh-CN"/>
          </w:rPr>
          <w:t>）</w:t>
        </w:r>
      </w:ins>
      <w:ins w:id="608" w:author="edick" w:date="2019-08-20T16:14:47Z">
        <w:r>
          <w:rPr>
            <w:rFonts w:hint="eastAsia"/>
            <w:lang w:eastAsia="zh-CN"/>
          </w:rPr>
          <w:t>。</w:t>
        </w:r>
      </w:ins>
      <w:ins w:id="609" w:author="edick" w:date="2019-08-22T14:01:59Z">
        <w:r>
          <w:rPr>
            <w:rFonts w:hint="eastAsia"/>
          </w:rPr>
          <w:t>gameLogoUrl</w:t>
        </w:r>
      </w:ins>
      <w:ins w:id="610" w:author="edick" w:date="2019-08-20T16:14:47Z">
        <w:r>
          <w:rPr>
            <w:rFonts w:hint="eastAsia"/>
            <w:lang w:val="en-US" w:eastAsia="zh-CN"/>
          </w:rPr>
          <w:t>：获取图标的url，获取图标方式为：url+gameId+".ico"</w:t>
        </w:r>
      </w:ins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1、用户收藏游戏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Request(请求)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{"userid":52321,"</w:t>
      </w:r>
      <w:ins w:id="611" w:author="edick" w:date="2019-08-20T15:32:01Z">
        <w:r>
          <w:rPr>
            <w:rFonts w:hint="eastAsia"/>
            <w:lang w:val="en-US" w:eastAsia="zh-CN"/>
          </w:rPr>
          <w:t>p</w:t>
        </w:r>
      </w:ins>
      <w:r>
        <w:rPr>
          <w:rFonts w:hint="eastAsia"/>
          <w:lang w:val="en-US" w:eastAsia="zh-CN"/>
        </w:rPr>
        <w:t>flag":1,"time":156897156,"sign":"abcdesa312e1","data":[{"gameId":123,"gameName":"绝地求生-Steam","gameType":"PC"</w:t>
      </w:r>
      <w:ins w:id="612" w:author="edick" w:date="2019-08-20T14:44:07Z">
        <w:r>
          <w:rPr>
            <w:rFonts w:hint="eastAsia"/>
            <w:lang w:val="en-US" w:eastAsia="zh-CN"/>
          </w:rPr>
          <w:t>,</w:t>
        </w:r>
      </w:ins>
      <w:ins w:id="613" w:author="edick" w:date="2019-08-20T14:44:15Z">
        <w:r>
          <w:rPr>
            <w:rFonts w:hint="eastAsia"/>
            <w:lang w:val="en-US" w:eastAsia="zh-CN"/>
          </w:rPr>
          <w:t>"</w:t>
        </w:r>
      </w:ins>
      <w:ins w:id="614" w:author="edick" w:date="2019-08-20T14:44:18Z">
        <w:r>
          <w:rPr>
            <w:rFonts w:hint="eastAsia"/>
            <w:lang w:val="en-US" w:eastAsia="zh-CN"/>
          </w:rPr>
          <w:t>f</w:t>
        </w:r>
      </w:ins>
      <w:ins w:id="615" w:author="edick" w:date="2019-08-20T14:44:19Z">
        <w:r>
          <w:rPr>
            <w:rFonts w:hint="eastAsia"/>
            <w:lang w:val="en-US" w:eastAsia="zh-CN"/>
          </w:rPr>
          <w:t>lag</w:t>
        </w:r>
      </w:ins>
      <w:ins w:id="616" w:author="edick" w:date="2019-08-20T14:44:16Z">
        <w:r>
          <w:rPr>
            <w:rFonts w:hint="eastAsia"/>
            <w:lang w:val="en-US" w:eastAsia="zh-CN"/>
          </w:rPr>
          <w:t>"</w:t>
        </w:r>
      </w:ins>
      <w:ins w:id="617" w:author="edick" w:date="2019-08-20T14:44:20Z">
        <w:r>
          <w:rPr>
            <w:rFonts w:hint="eastAsia"/>
            <w:lang w:val="en-US" w:eastAsia="zh-CN"/>
          </w:rPr>
          <w:t>:</w:t>
        </w:r>
      </w:ins>
      <w:ins w:id="618" w:author="edick" w:date="2019-08-20T14:44:24Z">
        <w:r>
          <w:rPr>
            <w:rFonts w:hint="eastAsia"/>
            <w:lang w:val="en-US" w:eastAsia="zh-CN"/>
          </w:rPr>
          <w:t>0</w:t>
        </w:r>
      </w:ins>
      <w:r>
        <w:rPr>
          <w:rFonts w:hint="eastAsia"/>
          <w:lang w:val="en-US" w:eastAsia="zh-CN"/>
        </w:rPr>
        <w:t>},{"gameId":123,"gameName":"绝地求生-Steam","gameType":"PC"</w:t>
      </w:r>
      <w:ins w:id="619" w:author="edick" w:date="2019-08-20T14:44:27Z">
        <w:r>
          <w:rPr>
            <w:rFonts w:hint="eastAsia"/>
            <w:lang w:val="en-US" w:eastAsia="zh-CN"/>
          </w:rPr>
          <w:t>,</w:t>
        </w:r>
      </w:ins>
      <w:ins w:id="620" w:author="edick" w:date="2019-08-20T14:44:29Z">
        <w:r>
          <w:rPr>
            <w:rFonts w:hint="eastAsia"/>
            <w:lang w:val="en-US" w:eastAsia="zh-CN"/>
          </w:rPr>
          <w:t>"</w:t>
        </w:r>
      </w:ins>
      <w:ins w:id="621" w:author="edick" w:date="2019-08-20T14:44:30Z">
        <w:r>
          <w:rPr>
            <w:rFonts w:hint="eastAsia"/>
            <w:lang w:val="en-US" w:eastAsia="zh-CN"/>
          </w:rPr>
          <w:t>fla</w:t>
        </w:r>
      </w:ins>
      <w:ins w:id="622" w:author="edick" w:date="2019-08-20T14:44:31Z">
        <w:r>
          <w:rPr>
            <w:rFonts w:hint="eastAsia"/>
            <w:lang w:val="en-US" w:eastAsia="zh-CN"/>
          </w:rPr>
          <w:t>g"</w:t>
        </w:r>
      </w:ins>
      <w:ins w:id="623" w:author="edick" w:date="2019-08-20T14:44:32Z">
        <w:r>
          <w:rPr>
            <w:rFonts w:hint="eastAsia"/>
            <w:lang w:val="en-US" w:eastAsia="zh-CN"/>
          </w:rPr>
          <w:t>:</w:t>
        </w:r>
      </w:ins>
      <w:ins w:id="624" w:author="edick" w:date="2019-08-20T14:44:33Z">
        <w:r>
          <w:rPr>
            <w:rFonts w:hint="eastAsia"/>
            <w:lang w:val="en-US" w:eastAsia="zh-CN"/>
          </w:rPr>
          <w:t>1</w:t>
        </w:r>
      </w:ins>
      <w:r>
        <w:rPr>
          <w:rFonts w:hint="eastAsia"/>
          <w:lang w:val="en-US" w:eastAsia="zh-CN"/>
        </w:rPr>
        <w:t>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Response(响应)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{"status":0,"msg":"success","time":156897156,"sign":"abcdesa312e1"}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2、获取收藏的游戏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Request(请求)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{"userid":52321,"</w:t>
      </w:r>
      <w:ins w:id="625" w:author="edick" w:date="2019-08-20T15:32:05Z">
        <w:r>
          <w:rPr>
            <w:rFonts w:hint="eastAsia"/>
            <w:lang w:val="en-US" w:eastAsia="zh-CN"/>
          </w:rPr>
          <w:t>p</w:t>
        </w:r>
      </w:ins>
      <w:r>
        <w:rPr>
          <w:rFonts w:hint="eastAsia"/>
          <w:lang w:val="en-US" w:eastAsia="zh-CN"/>
        </w:rPr>
        <w:t>flag":2,"time":156897156,"sign":"abcdesa312e1"}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Response(响应)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ins w:id="626" w:author="edick" w:date="2019-08-22T19:03:31Z">
        <w:r>
          <w:rPr>
            <w:rFonts w:hint="eastAsia"/>
          </w:rPr>
          <w:t>{"status":0,"msg":"success","gameLogoUrl":"http://download.xunyou.com/gamelogo2014/","time":1566471741,"sign":"12487843456456","data":[{"gameId":23646,"gameName":"绝地求生-Steam","gameType":"PC"},{"gameId":1616,"gameName":"LOL英雄联盟","gameType":"PC"}]}</w:t>
        </w:r>
      </w:ins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 用户搜索游戏格式说明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gameId：游戏ID号，gameName：游戏名称，gameType：游戏类型。</w:t>
      </w:r>
    </w:p>
    <w:p>
      <w:pPr>
        <w:rPr>
          <w:ins w:id="627" w:author="edick" w:date="2019-08-14T15:25:09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ins w:id="628" w:author="edick" w:date="2019-08-14T15:25:23Z"/>
          <w:rFonts w:hint="eastAsia"/>
          <w:lang w:val="en-US" w:eastAsia="zh-CN"/>
        </w:rPr>
      </w:pPr>
      <w:ins w:id="629" w:author="edick" w:date="2019-08-14T15:25:15Z">
        <w:r>
          <w:rPr>
            <w:rFonts w:hint="eastAsia"/>
            <w:lang w:val="en-US" w:eastAsia="zh-CN"/>
          </w:rPr>
          <w:t>Request</w:t>
        </w:r>
      </w:ins>
      <w:ins w:id="630" w:author="edick" w:date="2019-08-14T15:25:16Z">
        <w:r>
          <w:rPr>
            <w:rFonts w:hint="eastAsia"/>
            <w:lang w:val="en-US" w:eastAsia="zh-CN"/>
          </w:rPr>
          <w:t>(</w:t>
        </w:r>
      </w:ins>
      <w:ins w:id="631" w:author="edick" w:date="2019-08-14T15:25:20Z">
        <w:r>
          <w:rPr>
            <w:rFonts w:hint="eastAsia"/>
            <w:lang w:val="en-US" w:eastAsia="zh-CN"/>
          </w:rPr>
          <w:t>请求</w:t>
        </w:r>
      </w:ins>
      <w:ins w:id="632" w:author="edick" w:date="2019-08-14T15:25:17Z">
        <w:r>
          <w:rPr>
            <w:rFonts w:hint="eastAsia"/>
            <w:lang w:val="en-US" w:eastAsia="zh-CN"/>
          </w:rPr>
          <w:t>)</w:t>
        </w:r>
      </w:ins>
      <w:ins w:id="633" w:author="edick" w:date="2019-08-14T15:25:22Z">
        <w:r>
          <w:rPr>
            <w:rFonts w:hint="eastAsia"/>
            <w:lang w:val="en-US" w:eastAsia="zh-CN"/>
          </w:rPr>
          <w:t>:</w:t>
        </w:r>
      </w:ins>
    </w:p>
    <w:p>
      <w:pPr>
        <w:rPr>
          <w:ins w:id="634" w:author="edick" w:date="2019-08-14T15:25:23Z"/>
          <w:rFonts w:hint="eastAsia"/>
          <w:lang w:val="en-US" w:eastAsia="zh-CN"/>
        </w:rPr>
      </w:pPr>
      <w:ins w:id="635" w:author="edick" w:date="2019-08-14T15:26:48Z">
        <w:r>
          <w:rPr>
            <w:rFonts w:hint="eastAsia"/>
          </w:rPr>
          <w:t>{"openID1":"12adafdadfad3","openID2":"aadfadfadfadfbc","gameName":"绝地求生","time":156897156,"sign":"abcdesa312e1"}</w:t>
        </w:r>
      </w:ins>
    </w:p>
    <w:p>
      <w:pPr>
        <w:rPr>
          <w:rFonts w:hint="eastAsia"/>
          <w:lang w:val="en-US" w:eastAsia="zh-CN"/>
        </w:rPr>
      </w:pPr>
      <w:ins w:id="636" w:author="edick" w:date="2019-08-14T15:25:27Z">
        <w:r>
          <w:rPr>
            <w:rFonts w:hint="eastAsia"/>
            <w:lang w:val="en-US" w:eastAsia="zh-CN"/>
          </w:rPr>
          <w:t>Response</w:t>
        </w:r>
      </w:ins>
      <w:ins w:id="637" w:author="edick" w:date="2019-08-14T15:25:28Z">
        <w:r>
          <w:rPr>
            <w:rFonts w:hint="eastAsia"/>
            <w:lang w:val="en-US" w:eastAsia="zh-CN"/>
          </w:rPr>
          <w:t>(</w:t>
        </w:r>
      </w:ins>
      <w:ins w:id="638" w:author="edick" w:date="2019-08-14T15:25:30Z">
        <w:r>
          <w:rPr>
            <w:rFonts w:hint="eastAsia"/>
            <w:lang w:val="en-US" w:eastAsia="zh-CN"/>
          </w:rPr>
          <w:t>响应</w:t>
        </w:r>
      </w:ins>
      <w:ins w:id="639" w:author="edick" w:date="2019-08-14T15:25:28Z">
        <w:r>
          <w:rPr>
            <w:rFonts w:hint="eastAsia"/>
            <w:lang w:val="en-US" w:eastAsia="zh-CN"/>
          </w:rPr>
          <w:t>)</w:t>
        </w:r>
      </w:ins>
      <w:ins w:id="640" w:author="edick" w:date="2019-08-14T15:25:32Z">
        <w:r>
          <w:rPr>
            <w:rFonts w:hint="eastAsia"/>
            <w:lang w:val="en-US" w:eastAsia="zh-CN"/>
          </w:rPr>
          <w:t>:</w:t>
        </w:r>
      </w:ins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{"status":0,"msg":"success","time":1566898157,"sign":"1123312312","data":[{"gameId":15011,"gameName":"怪物猎人OL","gameType":"PC","fouter":0,"isp2p":0},{"gameId":20772,"gameName":"怪物猎人开拓记(页游)-腾讯QQ","gameType":"其他","fouter":0,"isp2p":0}]}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 游戏路由黑白名单格式说明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{"status":0,"msg":"success","data":</w:t>
      </w:r>
      <w:ins w:id="641" w:author="edick" w:date="2019-08-21T17:21:52Z">
        <w:r>
          <w:rPr>
            <w:rFonts w:hint="eastAsia"/>
            <w:lang w:val="en-US" w:eastAsia="zh-CN"/>
          </w:rPr>
          <w:t>[</w:t>
        </w:r>
      </w:ins>
      <w:r>
        <w:rPr>
          <w:rFonts w:hint="eastAsia"/>
          <w:lang w:val="en-US" w:eastAsia="zh-CN"/>
        </w:rPr>
        <w:t>"1679294464/13:0:0</w:t>
      </w:r>
      <w:ins w:id="642" w:author="edick" w:date="2019-08-21T17:21:57Z">
        <w:r>
          <w:rPr>
            <w:rFonts w:hint="eastAsia"/>
            <w:lang w:val="en-US" w:eastAsia="zh-CN"/>
          </w:rPr>
          <w:t>"</w:t>
        </w:r>
      </w:ins>
      <w:r>
        <w:rPr>
          <w:rFonts w:hint="eastAsia"/>
          <w:lang w:val="en-US" w:eastAsia="zh-CN"/>
        </w:rPr>
        <w:t>,</w:t>
      </w:r>
      <w:ins w:id="643" w:author="edick" w:date="2019-08-21T17:21:58Z">
        <w:r>
          <w:rPr>
            <w:rFonts w:hint="eastAsia"/>
            <w:lang w:val="en-US" w:eastAsia="zh-CN"/>
          </w:rPr>
          <w:t>"</w:t>
        </w:r>
      </w:ins>
      <w:r>
        <w:rPr>
          <w:rFonts w:hint="eastAsia"/>
          <w:lang w:val="en-US" w:eastAsia="zh-CN"/>
        </w:rPr>
        <w:t>1703149568/15:0:0</w:t>
      </w:r>
      <w:ins w:id="644" w:author="edick" w:date="2019-08-21T17:22:00Z">
        <w:r>
          <w:rPr>
            <w:rFonts w:hint="eastAsia"/>
            <w:lang w:val="en-US" w:eastAsia="zh-CN"/>
          </w:rPr>
          <w:t>"</w:t>
        </w:r>
      </w:ins>
      <w:r>
        <w:rPr>
          <w:rFonts w:hint="eastAsia"/>
          <w:lang w:val="en-US" w:eastAsia="zh-CN"/>
        </w:rPr>
        <w:t>,</w:t>
      </w:r>
      <w:ins w:id="645" w:author="edick" w:date="2019-08-21T17:22:01Z">
        <w:r>
          <w:rPr>
            <w:rFonts w:hint="eastAsia"/>
            <w:lang w:val="en-US" w:eastAsia="zh-CN"/>
          </w:rPr>
          <w:t>"</w:t>
        </w:r>
      </w:ins>
      <w:r>
        <w:rPr>
          <w:rFonts w:hint="eastAsia"/>
          <w:lang w:val="en-US" w:eastAsia="zh-CN"/>
        </w:rPr>
        <w:t>1728740352/24:0:0"</w:t>
      </w:r>
      <w:ins w:id="646" w:author="edick" w:date="2019-08-21T17:22:06Z">
        <w:r>
          <w:rPr>
            <w:rFonts w:hint="eastAsia"/>
            <w:lang w:val="en-US" w:eastAsia="zh-CN"/>
          </w:rPr>
          <w:t>]</w:t>
        </w:r>
      </w:ins>
      <w:r>
        <w:rPr>
          <w:rFonts w:hint="eastAsia"/>
          <w:lang w:val="en-US" w:eastAsia="zh-CN"/>
        </w:rPr>
        <w:t>}</w:t>
      </w:r>
    </w:p>
    <w:p>
      <w:pPr>
        <w:pStyle w:val="5"/>
        <w:rPr>
          <w:ins w:id="648" w:author="edick" w:date="2019-08-20T10:40:43Z"/>
          <w:rFonts w:hint="eastAsia"/>
          <w:lang w:val="en-US" w:eastAsia="zh-CN"/>
        </w:rPr>
        <w:pPrChange w:id="647" w:author="edick" w:date="2019-08-20T10:40:47Z">
          <w:pPr/>
        </w:pPrChange>
      </w:pPr>
      <w:ins w:id="649" w:author="edick" w:date="2019-08-20T10:40:20Z">
        <w:r>
          <w:rPr>
            <w:rFonts w:hint="eastAsia"/>
            <w:lang w:val="en-US" w:eastAsia="zh-CN"/>
          </w:rPr>
          <w:t>6.1</w:t>
        </w:r>
      </w:ins>
      <w:r>
        <w:rPr>
          <w:rFonts w:hint="eastAsia"/>
          <w:lang w:val="en-US" w:eastAsia="zh-CN"/>
        </w:rPr>
        <w:t>3</w:t>
      </w:r>
      <w:ins w:id="650" w:author="edick" w:date="2019-08-20T10:40:24Z">
        <w:r>
          <w:rPr>
            <w:rFonts w:hint="eastAsia"/>
            <w:lang w:val="en-US" w:eastAsia="zh-CN"/>
          </w:rPr>
          <w:t xml:space="preserve"> </w:t>
        </w:r>
      </w:ins>
      <w:ins w:id="651" w:author="edick" w:date="2019-08-20T10:40:33Z">
        <w:r>
          <w:rPr>
            <w:rFonts w:hint="eastAsia"/>
            <w:lang w:val="en-US" w:eastAsia="zh-CN"/>
          </w:rPr>
          <w:t>领取</w:t>
        </w:r>
      </w:ins>
      <w:ins w:id="652" w:author="edick" w:date="2019-08-20T10:40:36Z">
        <w:r>
          <w:rPr>
            <w:rFonts w:hint="eastAsia"/>
            <w:lang w:val="en-US" w:eastAsia="zh-CN"/>
          </w:rPr>
          <w:t>赠送</w:t>
        </w:r>
      </w:ins>
      <w:ins w:id="653" w:author="edick" w:date="2019-08-20T10:40:38Z">
        <w:r>
          <w:rPr>
            <w:rFonts w:hint="eastAsia"/>
            <w:lang w:val="en-US" w:eastAsia="zh-CN"/>
          </w:rPr>
          <w:t>套餐</w:t>
        </w:r>
      </w:ins>
      <w:ins w:id="654" w:author="edick" w:date="2019-08-20T10:40:41Z">
        <w:r>
          <w:rPr>
            <w:rFonts w:hint="eastAsia"/>
            <w:lang w:val="en-US" w:eastAsia="zh-CN"/>
          </w:rPr>
          <w:t>格式</w:t>
        </w:r>
      </w:ins>
      <w:ins w:id="655" w:author="edick" w:date="2019-08-20T10:40:42Z">
        <w:r>
          <w:rPr>
            <w:rFonts w:hint="eastAsia"/>
            <w:lang w:val="en-US" w:eastAsia="zh-CN"/>
          </w:rPr>
          <w:t>说明</w:t>
        </w:r>
      </w:ins>
    </w:p>
    <w:p>
      <w:pPr>
        <w:rPr>
          <w:ins w:id="656" w:author="edick" w:date="2019-08-20T10:41:50Z"/>
          <w:rFonts w:hint="eastAsia"/>
          <w:lang w:val="en-US" w:eastAsia="zh-CN"/>
        </w:rPr>
      </w:pPr>
      <w:ins w:id="657" w:author="edick" w:date="2019-08-20T10:41:40Z">
        <w:r>
          <w:rPr>
            <w:rFonts w:hint="eastAsia"/>
            <w:lang w:val="en-US" w:eastAsia="zh-CN"/>
          </w:rPr>
          <w:t>Request</w:t>
        </w:r>
      </w:ins>
      <w:ins w:id="658" w:author="edick" w:date="2019-08-20T10:41:42Z">
        <w:r>
          <w:rPr>
            <w:rFonts w:hint="eastAsia"/>
            <w:lang w:val="en-US" w:eastAsia="zh-CN"/>
          </w:rPr>
          <w:t>(</w:t>
        </w:r>
      </w:ins>
      <w:ins w:id="659" w:author="edick" w:date="2019-08-20T10:41:44Z">
        <w:r>
          <w:rPr>
            <w:rFonts w:hint="eastAsia"/>
            <w:lang w:val="en-US" w:eastAsia="zh-CN"/>
          </w:rPr>
          <w:t>请求</w:t>
        </w:r>
      </w:ins>
      <w:ins w:id="660" w:author="edick" w:date="2019-08-20T10:41:46Z">
        <w:r>
          <w:rPr>
            <w:rFonts w:hint="eastAsia"/>
            <w:lang w:val="en-US" w:eastAsia="zh-CN"/>
          </w:rPr>
          <w:t>数据</w:t>
        </w:r>
      </w:ins>
      <w:ins w:id="661" w:author="edick" w:date="2019-08-20T10:41:47Z">
        <w:r>
          <w:rPr>
            <w:rFonts w:hint="eastAsia"/>
            <w:lang w:val="en-US" w:eastAsia="zh-CN"/>
          </w:rPr>
          <w:t>格式</w:t>
        </w:r>
      </w:ins>
      <w:ins w:id="662" w:author="edick" w:date="2019-08-20T10:41:42Z">
        <w:r>
          <w:rPr>
            <w:rFonts w:hint="eastAsia"/>
            <w:lang w:val="en-US" w:eastAsia="zh-CN"/>
          </w:rPr>
          <w:t>)</w:t>
        </w:r>
      </w:ins>
      <w:ins w:id="663" w:author="edick" w:date="2019-08-20T10:41:49Z">
        <w:r>
          <w:rPr>
            <w:rFonts w:hint="eastAsia"/>
            <w:lang w:val="en-US" w:eastAsia="zh-CN"/>
          </w:rPr>
          <w:t>：</w:t>
        </w:r>
      </w:ins>
    </w:p>
    <w:p>
      <w:pPr>
        <w:rPr>
          <w:ins w:id="664" w:author="edick" w:date="2019-08-20T10:41:50Z"/>
          <w:rFonts w:hint="eastAsia"/>
          <w:lang w:val="en-US" w:eastAsia="zh-CN"/>
        </w:rPr>
      </w:pPr>
      <w:ins w:id="665" w:author="edick" w:date="2019-08-20T10:45:11Z">
        <w:r>
          <w:rPr>
            <w:rFonts w:hint="eastAsia"/>
          </w:rPr>
          <w:t>{"userid":1650000004,"flag":1,"sn":"ljsn012345678900","mac":"00:0c:29:16:06:91","time":156897156,"sign":"ljsn012345678900"}</w:t>
        </w:r>
      </w:ins>
    </w:p>
    <w:p>
      <w:pPr>
        <w:rPr>
          <w:ins w:id="666" w:author="edick" w:date="2019-08-20T10:42:03Z"/>
          <w:rFonts w:hint="eastAsia"/>
          <w:lang w:val="en-US" w:eastAsia="zh-CN"/>
        </w:rPr>
      </w:pPr>
      <w:ins w:id="667" w:author="edick" w:date="2019-08-20T10:41:53Z">
        <w:r>
          <w:rPr>
            <w:rFonts w:hint="eastAsia"/>
            <w:lang w:val="en-US" w:eastAsia="zh-CN"/>
          </w:rPr>
          <w:t>Response</w:t>
        </w:r>
      </w:ins>
      <w:ins w:id="668" w:author="edick" w:date="2019-08-20T10:41:56Z">
        <w:r>
          <w:rPr>
            <w:rFonts w:hint="eastAsia"/>
            <w:lang w:val="en-US" w:eastAsia="zh-CN"/>
          </w:rPr>
          <w:t>(</w:t>
        </w:r>
      </w:ins>
      <w:ins w:id="669" w:author="edick" w:date="2019-08-20T10:41:59Z">
        <w:r>
          <w:rPr>
            <w:rFonts w:hint="eastAsia"/>
            <w:lang w:val="en-US" w:eastAsia="zh-CN"/>
          </w:rPr>
          <w:t>响应数据</w:t>
        </w:r>
      </w:ins>
      <w:ins w:id="670" w:author="edick" w:date="2019-08-20T10:42:00Z">
        <w:r>
          <w:rPr>
            <w:rFonts w:hint="eastAsia"/>
            <w:lang w:val="en-US" w:eastAsia="zh-CN"/>
          </w:rPr>
          <w:t>格式</w:t>
        </w:r>
      </w:ins>
      <w:ins w:id="671" w:author="edick" w:date="2019-08-20T10:41:56Z">
        <w:r>
          <w:rPr>
            <w:rFonts w:hint="eastAsia"/>
            <w:lang w:val="en-US" w:eastAsia="zh-CN"/>
          </w:rPr>
          <w:t>)</w:t>
        </w:r>
      </w:ins>
      <w:ins w:id="672" w:author="edick" w:date="2019-08-20T10:42:01Z">
        <w:r>
          <w:rPr>
            <w:rFonts w:hint="eastAsia"/>
            <w:lang w:val="en-US" w:eastAsia="zh-CN"/>
          </w:rPr>
          <w:t>：</w:t>
        </w:r>
      </w:ins>
    </w:p>
    <w:p>
      <w:pPr>
        <w:rPr>
          <w:ins w:id="673" w:author="edick" w:date="2019-08-20T10:40:49Z"/>
          <w:rFonts w:hint="eastAsia"/>
          <w:lang w:val="en-US" w:eastAsia="zh-CN"/>
        </w:rPr>
      </w:pPr>
      <w:ins w:id="674" w:author="edick" w:date="2019-08-20T10:48:34Z">
        <w:r>
          <w:rPr>
            <w:rFonts w:hint="eastAsia"/>
          </w:rPr>
          <w:t>{"status":0,"msg":"success","time":156897156,"sign":"abcdesa312e1","data":{"userid":1650000004,"userType":1,"expires":"2019-08-29</w:t>
        </w:r>
      </w:ins>
      <w:r>
        <w:rPr>
          <w:rFonts w:hint="eastAsia"/>
          <w:lang w:val="en-US" w:eastAsia="zh-CN"/>
        </w:rPr>
        <w:t xml:space="preserve"> </w:t>
      </w:r>
      <w:ins w:id="675" w:author="edick" w:date="2019-08-20T10:48:34Z">
        <w:r>
          <w:rPr>
            <w:rFonts w:hint="eastAsia"/>
          </w:rPr>
          <w:t>17:51:21"}}</w:t>
        </w:r>
      </w:ins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6.14 支付格式说明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数据说明详见《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智能路由-应用集成华为支付说明文档</w:t>
      </w:r>
      <w:r>
        <w:rPr>
          <w:rFonts w:hint="eastAsia"/>
          <w:lang w:val="en-US" w:eastAsia="zh-CN"/>
        </w:rPr>
        <w:t>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Request(请求数据)：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{"openID1":"ljabcd12312543234231666","openID2":"ljeiouweirndkfjafd21666","amount":"20.00","productDesc":"华为路由加速业务","productName":"包月","time":156897156,"sign":"abcdesa312e1"}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Response(响应数据)：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0,"msg":"success","time":1566960983,"sign":"123adfd8","data":{"amount":"20.00","applicationID":"123456","productDesc":"华为路由加速业务","productName":"包月","requestId":"6sd59fs8d9f","serviceCatalo":"X6","merchantId":"557878285","merchantName":"迅游科技游戏公司","sign":"87548dafsadgsd","urlver":"2","sdkChannel":1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支付参数说明：</w:t>
      </w:r>
    </w:p>
    <w:tbl>
      <w:tblPr>
        <w:tblStyle w:val="14"/>
        <w:tblW w:w="8057" w:type="dxa"/>
        <w:tblInd w:w="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1"/>
        <w:gridCol w:w="1210"/>
        <w:gridCol w:w="761"/>
        <w:gridCol w:w="4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21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76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是否参与签名</w:t>
            </w:r>
          </w:p>
        </w:tc>
        <w:tc>
          <w:tcPr>
            <w:tcW w:w="442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21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6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42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支付金额。人民币格式为：元.角分，最小金额为分，例如：20.00，此金额将会在支付时显示给用户确认，保留到小数后两位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applicationID</w:t>
            </w:r>
          </w:p>
        </w:tc>
        <w:tc>
          <w:tcPr>
            <w:tcW w:w="121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6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42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在开发者联盟上获取APPID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productDesc</w:t>
            </w:r>
          </w:p>
        </w:tc>
        <w:tc>
          <w:tcPr>
            <w:tcW w:w="121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76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42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商户对商品的自定义描述，不能包含特殊字符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121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76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42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21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7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42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开发者支付订单号，确保唯一，不能重复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serviceCatalo</w:t>
            </w:r>
          </w:p>
        </w:tc>
        <w:tc>
          <w:tcPr>
            <w:tcW w:w="121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442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商品类型，X6：游戏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merchantId</w:t>
            </w:r>
          </w:p>
        </w:tc>
        <w:tc>
          <w:tcPr>
            <w:tcW w:w="121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42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在开发者联盟上获取的支付用户ID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merchantName</w:t>
            </w:r>
          </w:p>
        </w:tc>
        <w:tc>
          <w:tcPr>
            <w:tcW w:w="121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7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442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商户名称，如：XX科技有限公司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21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442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urlver</w:t>
            </w:r>
          </w:p>
        </w:tc>
        <w:tc>
          <w:tcPr>
            <w:tcW w:w="121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42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支付结果回调版本，固定值为2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sdkChannel</w:t>
            </w:r>
          </w:p>
        </w:tc>
        <w:tc>
          <w:tcPr>
            <w:tcW w:w="121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42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pid</w:t>
            </w:r>
          </w:p>
        </w:tc>
        <w:tc>
          <w:tcPr>
            <w:tcW w:w="121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Number</w:t>
            </w:r>
          </w:p>
        </w:tc>
        <w:tc>
          <w:tcPr>
            <w:tcW w:w="761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442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迅游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内部使用的产品ID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响应数据中status状态码说明：</w:t>
      </w:r>
    </w:p>
    <w:tbl>
      <w:tblPr>
        <w:tblStyle w:val="1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4085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408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3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08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283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08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请求参数格式错误</w:t>
            </w:r>
          </w:p>
        </w:tc>
        <w:tc>
          <w:tcPr>
            <w:tcW w:w="283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08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服务端数据错误</w:t>
            </w:r>
          </w:p>
        </w:tc>
        <w:tc>
          <w:tcPr>
            <w:tcW w:w="283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8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sign校验失败</w:t>
            </w:r>
          </w:p>
        </w:tc>
        <w:tc>
          <w:tcPr>
            <w:tcW w:w="283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08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账号到期</w:t>
            </w:r>
          </w:p>
        </w:tc>
        <w:tc>
          <w:tcPr>
            <w:tcW w:w="2839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可加速剩余时长为0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08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请求的数据不存在</w:t>
            </w:r>
          </w:p>
        </w:tc>
        <w:tc>
          <w:tcPr>
            <w:tcW w:w="2839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08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该用户不存在</w:t>
            </w:r>
          </w:p>
        </w:tc>
        <w:tc>
          <w:tcPr>
            <w:tcW w:w="2839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08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2839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相关逻辑说明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用户登录逻辑说明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迅游H5登录及参数说明：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路由器APP打开迅游H5时传入参数有：华为账号登录路由插件APP的openid（ID1）、登录对应的游戏应用助手openid（ID2）、当前时间戳（TIME）、加密校验字符串（SIGN=md5（ID1+ID2+TIME+KEY））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迅游通过比对SIGN作登录验证，校验成功后登录有以下几种情况：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ID1、ID2都不为空：ID2作为账号登录。如果ID1有服务时间则转移至ID2，并以ID2作为账号同步服务时间至手游加速；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ID1存在，ID2为空：ID1作为账号登录，发生充值时不用同步手游加速。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手游加速服务与迅游时间同步：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手游加速仅以ID2作为账号，在发生充值时通知迅游。迅游ID2账号存在时则增加服务时间，不存在时新增账号并增加服务时间。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ping机制说明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1、服务端在收到获取节点列表的请求后，服务端返回对应的节点列表。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2、插件在接收到节点列表后，向每个节点IP发起10个UDP ping包，测试出本地到节点的平均延迟。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3、选取3个延迟最低的节点，将测速结果反馈给服务器。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sign字段说明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1、如果参数中存在openid，则按照8</w:t>
      </w:r>
      <w:bookmarkStart w:id="0" w:name="_GoBack"/>
      <w:bookmarkEnd w:id="0"/>
      <w:r>
        <w:rPr>
          <w:rFonts w:hint="eastAsia"/>
          <w:lang w:val="en-US" w:eastAsia="zh-CN"/>
        </w:rPr>
        <w:t>.1规则来生成sign。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2、如果参数中无openid，有userid，则sign=MD5（userid+TIME+KEY）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9.风险说明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服务端和路由平台上的插件之间约定的KEY可能泄露。</w:t>
      </w:r>
    </w:p>
    <w:p>
      <w:pPr>
        <w:pStyle w:val="17"/>
        <w:numPr>
          <w:ilvl w:val="0"/>
          <w:numId w:val="0"/>
        </w:numP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sectPr>
      <w:headerReference r:id="rId5" w:type="default"/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edick" w:date="2019-08-23T11:22:58Z" w:initials="e">
    <w:p w14:paraId="7A540D32"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增加获取游戏列表请求数据格式</w:t>
      </w:r>
    </w:p>
  </w:comment>
  <w:comment w:id="1" w:author="edick" w:date="2019-08-23T15:50:57Z" w:initials="e">
    <w:p w14:paraId="5B30238E"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增加了部分字段</w:t>
      </w:r>
    </w:p>
  </w:comment>
  <w:comment w:id="2" w:author="edick" w:date="2019-08-23T10:06:41Z" w:initials="e">
    <w:p w14:paraId="673F4AC7"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修改了数据格式</w:t>
      </w:r>
    </w:p>
  </w:comment>
  <w:comment w:id="3" w:author="edick" w:date="2019-08-26T18:48:18Z" w:initials="e">
    <w:p w14:paraId="7B150412"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修改了数据格式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A540D32" w15:done="0"/>
  <w15:commentEx w15:paraId="5B30238E" w15:done="0"/>
  <w15:commentEx w15:paraId="673F4AC7" w15:done="0"/>
  <w15:commentEx w15:paraId="7B1504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asciiTheme="minorEastAsia" w:hAnsiTheme="minorEastAsia" w:eastAsiaTheme="minorEastAsia"/>
      </w:rPr>
    </w:pPr>
    <w:r>
      <w:rPr>
        <w:rFonts w:hint="eastAsia" w:asciiTheme="minorEastAsia" w:hAnsiTheme="minorEastAsia" w:eastAsiaTheme="minorEastAsia"/>
      </w:rPr>
      <w:t>四川迅游网络科技股份有限公司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9C37CA"/>
    <w:multiLevelType w:val="singleLevel"/>
    <w:tmpl w:val="A59C37C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D8CE293"/>
    <w:multiLevelType w:val="singleLevel"/>
    <w:tmpl w:val="1D8CE29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3D9A1034"/>
    <w:multiLevelType w:val="multilevel"/>
    <w:tmpl w:val="3D9A1034"/>
    <w:lvl w:ilvl="0" w:tentative="0">
      <w:start w:val="1"/>
      <w:numFmt w:val="bullet"/>
      <w:lvlText w:val="●"/>
      <w:lvlJc w:val="left"/>
      <w:pPr>
        <w:ind w:left="112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154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96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238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80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322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364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406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448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D4359C8"/>
    <w:multiLevelType w:val="multilevel"/>
    <w:tmpl w:val="4D4359C8"/>
    <w:lvl w:ilvl="0" w:tentative="0">
      <w:start w:val="1"/>
      <w:numFmt w:val="bullet"/>
      <w:lvlText w:val="•"/>
      <w:lvlJc w:val="left"/>
      <w:pPr>
        <w:ind w:left="53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95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37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179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21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63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305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47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389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C305774"/>
    <w:multiLevelType w:val="multilevel"/>
    <w:tmpl w:val="5C305774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edick">
    <w15:presenceInfo w15:providerId="None" w15:userId="ed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B33"/>
    <w:rsid w:val="0000233A"/>
    <w:rsid w:val="00003560"/>
    <w:rsid w:val="000045C6"/>
    <w:rsid w:val="00007101"/>
    <w:rsid w:val="00011F9B"/>
    <w:rsid w:val="00012A26"/>
    <w:rsid w:val="000155A1"/>
    <w:rsid w:val="000174C1"/>
    <w:rsid w:val="0004068C"/>
    <w:rsid w:val="00044D35"/>
    <w:rsid w:val="00051109"/>
    <w:rsid w:val="00054AF1"/>
    <w:rsid w:val="0006042F"/>
    <w:rsid w:val="00066004"/>
    <w:rsid w:val="0007221C"/>
    <w:rsid w:val="000737D8"/>
    <w:rsid w:val="00074FBD"/>
    <w:rsid w:val="0007767D"/>
    <w:rsid w:val="00077838"/>
    <w:rsid w:val="00080022"/>
    <w:rsid w:val="000A2C5B"/>
    <w:rsid w:val="000A39BC"/>
    <w:rsid w:val="000A5289"/>
    <w:rsid w:val="000A624B"/>
    <w:rsid w:val="000B43F0"/>
    <w:rsid w:val="000C419F"/>
    <w:rsid w:val="000C4538"/>
    <w:rsid w:val="000D261D"/>
    <w:rsid w:val="000D37A8"/>
    <w:rsid w:val="000D4429"/>
    <w:rsid w:val="000D5A49"/>
    <w:rsid w:val="000D5BAF"/>
    <w:rsid w:val="000D684D"/>
    <w:rsid w:val="000D6DE0"/>
    <w:rsid w:val="000D7DBF"/>
    <w:rsid w:val="000E05DF"/>
    <w:rsid w:val="000E285E"/>
    <w:rsid w:val="000E5C8E"/>
    <w:rsid w:val="000F38EA"/>
    <w:rsid w:val="000F7525"/>
    <w:rsid w:val="000F7BDC"/>
    <w:rsid w:val="00100187"/>
    <w:rsid w:val="001018D3"/>
    <w:rsid w:val="00113BA6"/>
    <w:rsid w:val="00116191"/>
    <w:rsid w:val="00124145"/>
    <w:rsid w:val="00126711"/>
    <w:rsid w:val="00130532"/>
    <w:rsid w:val="00142330"/>
    <w:rsid w:val="00142581"/>
    <w:rsid w:val="00144D6E"/>
    <w:rsid w:val="00147E19"/>
    <w:rsid w:val="001820E1"/>
    <w:rsid w:val="00187834"/>
    <w:rsid w:val="00195AD6"/>
    <w:rsid w:val="001A5A89"/>
    <w:rsid w:val="001B519A"/>
    <w:rsid w:val="001B5940"/>
    <w:rsid w:val="001C2431"/>
    <w:rsid w:val="001E50A4"/>
    <w:rsid w:val="001F1DC0"/>
    <w:rsid w:val="00202A3D"/>
    <w:rsid w:val="00213464"/>
    <w:rsid w:val="00213512"/>
    <w:rsid w:val="00216583"/>
    <w:rsid w:val="00237746"/>
    <w:rsid w:val="00237F99"/>
    <w:rsid w:val="00241347"/>
    <w:rsid w:val="00250775"/>
    <w:rsid w:val="00252BFB"/>
    <w:rsid w:val="00265F3E"/>
    <w:rsid w:val="002670A2"/>
    <w:rsid w:val="002873E2"/>
    <w:rsid w:val="00290BA7"/>
    <w:rsid w:val="00294E34"/>
    <w:rsid w:val="002956F7"/>
    <w:rsid w:val="002B5BAF"/>
    <w:rsid w:val="002C5529"/>
    <w:rsid w:val="002D3546"/>
    <w:rsid w:val="002E1C51"/>
    <w:rsid w:val="002E24B5"/>
    <w:rsid w:val="002E672B"/>
    <w:rsid w:val="002F41F3"/>
    <w:rsid w:val="002F6E60"/>
    <w:rsid w:val="00300254"/>
    <w:rsid w:val="0030659F"/>
    <w:rsid w:val="00307FBD"/>
    <w:rsid w:val="00317DC6"/>
    <w:rsid w:val="0032034C"/>
    <w:rsid w:val="00330902"/>
    <w:rsid w:val="00333633"/>
    <w:rsid w:val="00344840"/>
    <w:rsid w:val="00356CE5"/>
    <w:rsid w:val="00362724"/>
    <w:rsid w:val="003627F4"/>
    <w:rsid w:val="00362AAF"/>
    <w:rsid w:val="00376812"/>
    <w:rsid w:val="00376AC2"/>
    <w:rsid w:val="00380A5E"/>
    <w:rsid w:val="003816E5"/>
    <w:rsid w:val="0038185A"/>
    <w:rsid w:val="00383422"/>
    <w:rsid w:val="003835B1"/>
    <w:rsid w:val="0038516D"/>
    <w:rsid w:val="00390AB8"/>
    <w:rsid w:val="003916C1"/>
    <w:rsid w:val="00391E4B"/>
    <w:rsid w:val="0039487B"/>
    <w:rsid w:val="003A13E2"/>
    <w:rsid w:val="003C09CE"/>
    <w:rsid w:val="003C4E2A"/>
    <w:rsid w:val="003C6835"/>
    <w:rsid w:val="003D28C5"/>
    <w:rsid w:val="003E0FC9"/>
    <w:rsid w:val="003E53CF"/>
    <w:rsid w:val="003E7AF0"/>
    <w:rsid w:val="00407099"/>
    <w:rsid w:val="00415027"/>
    <w:rsid w:val="0042145B"/>
    <w:rsid w:val="00425E5A"/>
    <w:rsid w:val="00435268"/>
    <w:rsid w:val="00436F64"/>
    <w:rsid w:val="00437FAF"/>
    <w:rsid w:val="004521FC"/>
    <w:rsid w:val="00471C83"/>
    <w:rsid w:val="00481598"/>
    <w:rsid w:val="00482E67"/>
    <w:rsid w:val="004840A6"/>
    <w:rsid w:val="00490411"/>
    <w:rsid w:val="00492F63"/>
    <w:rsid w:val="004A078B"/>
    <w:rsid w:val="004A1909"/>
    <w:rsid w:val="004B111E"/>
    <w:rsid w:val="004B546C"/>
    <w:rsid w:val="004C163B"/>
    <w:rsid w:val="004C1DC4"/>
    <w:rsid w:val="004C2B81"/>
    <w:rsid w:val="004C7E93"/>
    <w:rsid w:val="004D2260"/>
    <w:rsid w:val="004D3A83"/>
    <w:rsid w:val="004E1542"/>
    <w:rsid w:val="004E1938"/>
    <w:rsid w:val="004F67D3"/>
    <w:rsid w:val="005075FA"/>
    <w:rsid w:val="005129E3"/>
    <w:rsid w:val="005149DC"/>
    <w:rsid w:val="00524CB9"/>
    <w:rsid w:val="0053078F"/>
    <w:rsid w:val="00531C97"/>
    <w:rsid w:val="00531DD4"/>
    <w:rsid w:val="00537851"/>
    <w:rsid w:val="0054382B"/>
    <w:rsid w:val="005464FA"/>
    <w:rsid w:val="00550010"/>
    <w:rsid w:val="005520C7"/>
    <w:rsid w:val="00556C5F"/>
    <w:rsid w:val="00571A48"/>
    <w:rsid w:val="005728F4"/>
    <w:rsid w:val="00583521"/>
    <w:rsid w:val="005864B9"/>
    <w:rsid w:val="0058755F"/>
    <w:rsid w:val="005903B7"/>
    <w:rsid w:val="0059527F"/>
    <w:rsid w:val="00595916"/>
    <w:rsid w:val="005A2771"/>
    <w:rsid w:val="005A73AB"/>
    <w:rsid w:val="005A7632"/>
    <w:rsid w:val="005B2172"/>
    <w:rsid w:val="005B39A3"/>
    <w:rsid w:val="005C12F1"/>
    <w:rsid w:val="005D2692"/>
    <w:rsid w:val="005D61E7"/>
    <w:rsid w:val="005E42FF"/>
    <w:rsid w:val="005E5AA4"/>
    <w:rsid w:val="005F22E0"/>
    <w:rsid w:val="005F64BD"/>
    <w:rsid w:val="0060106F"/>
    <w:rsid w:val="006011D9"/>
    <w:rsid w:val="00601779"/>
    <w:rsid w:val="00604AAF"/>
    <w:rsid w:val="00610090"/>
    <w:rsid w:val="00614362"/>
    <w:rsid w:val="00615736"/>
    <w:rsid w:val="00617E5B"/>
    <w:rsid w:val="00624ECD"/>
    <w:rsid w:val="00636BC4"/>
    <w:rsid w:val="006408CA"/>
    <w:rsid w:val="006418AA"/>
    <w:rsid w:val="00641E69"/>
    <w:rsid w:val="00644019"/>
    <w:rsid w:val="00645603"/>
    <w:rsid w:val="00651A4E"/>
    <w:rsid w:val="00653FAC"/>
    <w:rsid w:val="006618D1"/>
    <w:rsid w:val="00661BB0"/>
    <w:rsid w:val="00661D59"/>
    <w:rsid w:val="00662759"/>
    <w:rsid w:val="00667112"/>
    <w:rsid w:val="00672002"/>
    <w:rsid w:val="00675C4E"/>
    <w:rsid w:val="006852C8"/>
    <w:rsid w:val="00690E35"/>
    <w:rsid w:val="006958F4"/>
    <w:rsid w:val="006A1D18"/>
    <w:rsid w:val="006A2163"/>
    <w:rsid w:val="006A5F9B"/>
    <w:rsid w:val="006A7922"/>
    <w:rsid w:val="006B03E4"/>
    <w:rsid w:val="006B0842"/>
    <w:rsid w:val="006B15F8"/>
    <w:rsid w:val="006B2B2E"/>
    <w:rsid w:val="006B77F5"/>
    <w:rsid w:val="006C5129"/>
    <w:rsid w:val="006C5F70"/>
    <w:rsid w:val="006C6735"/>
    <w:rsid w:val="006C6F87"/>
    <w:rsid w:val="006D0FB4"/>
    <w:rsid w:val="006D220E"/>
    <w:rsid w:val="006D4A05"/>
    <w:rsid w:val="006E1C78"/>
    <w:rsid w:val="006E6688"/>
    <w:rsid w:val="006F4291"/>
    <w:rsid w:val="0070015F"/>
    <w:rsid w:val="007006D1"/>
    <w:rsid w:val="00704EA5"/>
    <w:rsid w:val="00711CCB"/>
    <w:rsid w:val="007123EB"/>
    <w:rsid w:val="00723063"/>
    <w:rsid w:val="0072474B"/>
    <w:rsid w:val="007255E4"/>
    <w:rsid w:val="00732766"/>
    <w:rsid w:val="007350E8"/>
    <w:rsid w:val="00737D1E"/>
    <w:rsid w:val="00741E3C"/>
    <w:rsid w:val="0076217B"/>
    <w:rsid w:val="007636CB"/>
    <w:rsid w:val="0076563D"/>
    <w:rsid w:val="00772141"/>
    <w:rsid w:val="007728E7"/>
    <w:rsid w:val="00775333"/>
    <w:rsid w:val="0077684C"/>
    <w:rsid w:val="007773F4"/>
    <w:rsid w:val="007859C2"/>
    <w:rsid w:val="00785D9E"/>
    <w:rsid w:val="00794623"/>
    <w:rsid w:val="007A0E03"/>
    <w:rsid w:val="007A4BE7"/>
    <w:rsid w:val="007C172C"/>
    <w:rsid w:val="007C2662"/>
    <w:rsid w:val="007C335C"/>
    <w:rsid w:val="007D5416"/>
    <w:rsid w:val="007D5E79"/>
    <w:rsid w:val="007D749F"/>
    <w:rsid w:val="007D7F2C"/>
    <w:rsid w:val="007E0F51"/>
    <w:rsid w:val="007E5C61"/>
    <w:rsid w:val="007F22CD"/>
    <w:rsid w:val="007F3482"/>
    <w:rsid w:val="007F6459"/>
    <w:rsid w:val="007F73C6"/>
    <w:rsid w:val="00807768"/>
    <w:rsid w:val="00813DC9"/>
    <w:rsid w:val="00814C76"/>
    <w:rsid w:val="00817628"/>
    <w:rsid w:val="00825F9A"/>
    <w:rsid w:val="0083050B"/>
    <w:rsid w:val="008372B0"/>
    <w:rsid w:val="00841795"/>
    <w:rsid w:val="00843568"/>
    <w:rsid w:val="00846C6A"/>
    <w:rsid w:val="00852172"/>
    <w:rsid w:val="00857620"/>
    <w:rsid w:val="00857C04"/>
    <w:rsid w:val="00860C12"/>
    <w:rsid w:val="00860D90"/>
    <w:rsid w:val="00871A29"/>
    <w:rsid w:val="008806FA"/>
    <w:rsid w:val="00885715"/>
    <w:rsid w:val="00885C02"/>
    <w:rsid w:val="008906B7"/>
    <w:rsid w:val="00890E4A"/>
    <w:rsid w:val="00894E98"/>
    <w:rsid w:val="008976F7"/>
    <w:rsid w:val="008A220A"/>
    <w:rsid w:val="008B32C0"/>
    <w:rsid w:val="008B78A7"/>
    <w:rsid w:val="008C0720"/>
    <w:rsid w:val="008D0D7D"/>
    <w:rsid w:val="008E3821"/>
    <w:rsid w:val="008E6971"/>
    <w:rsid w:val="008F3E40"/>
    <w:rsid w:val="008F78ED"/>
    <w:rsid w:val="00900866"/>
    <w:rsid w:val="00903B8F"/>
    <w:rsid w:val="00904BF7"/>
    <w:rsid w:val="0091172E"/>
    <w:rsid w:val="00913A2A"/>
    <w:rsid w:val="0091562E"/>
    <w:rsid w:val="00920B00"/>
    <w:rsid w:val="00933578"/>
    <w:rsid w:val="00934E0C"/>
    <w:rsid w:val="00941A5B"/>
    <w:rsid w:val="00947E1A"/>
    <w:rsid w:val="009535E2"/>
    <w:rsid w:val="00954BA3"/>
    <w:rsid w:val="00961467"/>
    <w:rsid w:val="0096366A"/>
    <w:rsid w:val="0096740F"/>
    <w:rsid w:val="00967B22"/>
    <w:rsid w:val="00967DFB"/>
    <w:rsid w:val="00967F1E"/>
    <w:rsid w:val="00970A8D"/>
    <w:rsid w:val="00973755"/>
    <w:rsid w:val="009740FC"/>
    <w:rsid w:val="009745DE"/>
    <w:rsid w:val="00982933"/>
    <w:rsid w:val="0098780A"/>
    <w:rsid w:val="00987D13"/>
    <w:rsid w:val="00991456"/>
    <w:rsid w:val="00996BE9"/>
    <w:rsid w:val="009A72D3"/>
    <w:rsid w:val="009A7C35"/>
    <w:rsid w:val="009B598D"/>
    <w:rsid w:val="009C0F3C"/>
    <w:rsid w:val="009D22EE"/>
    <w:rsid w:val="009E4BFF"/>
    <w:rsid w:val="009E4FA6"/>
    <w:rsid w:val="009E5BD3"/>
    <w:rsid w:val="009F080A"/>
    <w:rsid w:val="009F1FDB"/>
    <w:rsid w:val="009F2C0A"/>
    <w:rsid w:val="009F3F82"/>
    <w:rsid w:val="009F6B1C"/>
    <w:rsid w:val="00A00DA6"/>
    <w:rsid w:val="00A0231C"/>
    <w:rsid w:val="00A13995"/>
    <w:rsid w:val="00A13C43"/>
    <w:rsid w:val="00A43213"/>
    <w:rsid w:val="00A50A9E"/>
    <w:rsid w:val="00A5669A"/>
    <w:rsid w:val="00A72E1E"/>
    <w:rsid w:val="00A75D9C"/>
    <w:rsid w:val="00A75E0C"/>
    <w:rsid w:val="00A775D7"/>
    <w:rsid w:val="00A803EF"/>
    <w:rsid w:val="00A82AD6"/>
    <w:rsid w:val="00A84EE0"/>
    <w:rsid w:val="00A94454"/>
    <w:rsid w:val="00A96652"/>
    <w:rsid w:val="00AA1B1A"/>
    <w:rsid w:val="00AA6AC0"/>
    <w:rsid w:val="00AB122C"/>
    <w:rsid w:val="00AC58BF"/>
    <w:rsid w:val="00AC590A"/>
    <w:rsid w:val="00AE5782"/>
    <w:rsid w:val="00AF1FF1"/>
    <w:rsid w:val="00AF73E9"/>
    <w:rsid w:val="00B0034C"/>
    <w:rsid w:val="00B005D1"/>
    <w:rsid w:val="00B04F8D"/>
    <w:rsid w:val="00B10E57"/>
    <w:rsid w:val="00B231EF"/>
    <w:rsid w:val="00B26256"/>
    <w:rsid w:val="00B51DD5"/>
    <w:rsid w:val="00B5543E"/>
    <w:rsid w:val="00B607B1"/>
    <w:rsid w:val="00B62E8D"/>
    <w:rsid w:val="00B71B32"/>
    <w:rsid w:val="00B8281B"/>
    <w:rsid w:val="00B91921"/>
    <w:rsid w:val="00B93897"/>
    <w:rsid w:val="00B94217"/>
    <w:rsid w:val="00B94AEF"/>
    <w:rsid w:val="00B97131"/>
    <w:rsid w:val="00B97CE6"/>
    <w:rsid w:val="00BA4CA5"/>
    <w:rsid w:val="00BA6ADF"/>
    <w:rsid w:val="00BB51C8"/>
    <w:rsid w:val="00BC662C"/>
    <w:rsid w:val="00BE0D6B"/>
    <w:rsid w:val="00BE1328"/>
    <w:rsid w:val="00BE1A08"/>
    <w:rsid w:val="00BF0677"/>
    <w:rsid w:val="00BF0B1B"/>
    <w:rsid w:val="00BF0D7E"/>
    <w:rsid w:val="00BF2F71"/>
    <w:rsid w:val="00BF7A1E"/>
    <w:rsid w:val="00C060BB"/>
    <w:rsid w:val="00C1083F"/>
    <w:rsid w:val="00C112F8"/>
    <w:rsid w:val="00C14125"/>
    <w:rsid w:val="00C16137"/>
    <w:rsid w:val="00C17D9C"/>
    <w:rsid w:val="00C22E08"/>
    <w:rsid w:val="00C3230B"/>
    <w:rsid w:val="00C41810"/>
    <w:rsid w:val="00C47CB5"/>
    <w:rsid w:val="00C50791"/>
    <w:rsid w:val="00C600F7"/>
    <w:rsid w:val="00C60A57"/>
    <w:rsid w:val="00C65188"/>
    <w:rsid w:val="00C6559D"/>
    <w:rsid w:val="00C67287"/>
    <w:rsid w:val="00C71DCA"/>
    <w:rsid w:val="00C8078A"/>
    <w:rsid w:val="00C83D20"/>
    <w:rsid w:val="00C9774F"/>
    <w:rsid w:val="00CA3D45"/>
    <w:rsid w:val="00CA75F4"/>
    <w:rsid w:val="00CB5A08"/>
    <w:rsid w:val="00CC0298"/>
    <w:rsid w:val="00CC24E1"/>
    <w:rsid w:val="00CD561B"/>
    <w:rsid w:val="00CE0147"/>
    <w:rsid w:val="00CE3B72"/>
    <w:rsid w:val="00D00354"/>
    <w:rsid w:val="00D00ED6"/>
    <w:rsid w:val="00D11B0F"/>
    <w:rsid w:val="00D142CA"/>
    <w:rsid w:val="00D15879"/>
    <w:rsid w:val="00D171C8"/>
    <w:rsid w:val="00D21434"/>
    <w:rsid w:val="00D241FA"/>
    <w:rsid w:val="00D3048E"/>
    <w:rsid w:val="00D30DFE"/>
    <w:rsid w:val="00D3743F"/>
    <w:rsid w:val="00D37AEE"/>
    <w:rsid w:val="00D45BCE"/>
    <w:rsid w:val="00D66AFC"/>
    <w:rsid w:val="00D823CF"/>
    <w:rsid w:val="00D97413"/>
    <w:rsid w:val="00DA1151"/>
    <w:rsid w:val="00DA6D0A"/>
    <w:rsid w:val="00DB0FCF"/>
    <w:rsid w:val="00DB1070"/>
    <w:rsid w:val="00DB1127"/>
    <w:rsid w:val="00DB27E8"/>
    <w:rsid w:val="00DB4EDA"/>
    <w:rsid w:val="00DB6CA3"/>
    <w:rsid w:val="00DB6EB3"/>
    <w:rsid w:val="00DC000C"/>
    <w:rsid w:val="00DC2FC0"/>
    <w:rsid w:val="00DC3E7F"/>
    <w:rsid w:val="00DC49C4"/>
    <w:rsid w:val="00DC4DDE"/>
    <w:rsid w:val="00DC4F62"/>
    <w:rsid w:val="00DD63E7"/>
    <w:rsid w:val="00DE24DF"/>
    <w:rsid w:val="00DE7121"/>
    <w:rsid w:val="00DF0414"/>
    <w:rsid w:val="00DF339B"/>
    <w:rsid w:val="00DF560D"/>
    <w:rsid w:val="00E043F3"/>
    <w:rsid w:val="00E10982"/>
    <w:rsid w:val="00E11C62"/>
    <w:rsid w:val="00E1441E"/>
    <w:rsid w:val="00E153F2"/>
    <w:rsid w:val="00E159A3"/>
    <w:rsid w:val="00E1761A"/>
    <w:rsid w:val="00E201F1"/>
    <w:rsid w:val="00E23E72"/>
    <w:rsid w:val="00E24DA6"/>
    <w:rsid w:val="00E31384"/>
    <w:rsid w:val="00E3534F"/>
    <w:rsid w:val="00E35CAD"/>
    <w:rsid w:val="00E35EB5"/>
    <w:rsid w:val="00E42E39"/>
    <w:rsid w:val="00E443D2"/>
    <w:rsid w:val="00E44BF8"/>
    <w:rsid w:val="00E54A6F"/>
    <w:rsid w:val="00E55CBE"/>
    <w:rsid w:val="00E6309D"/>
    <w:rsid w:val="00E63787"/>
    <w:rsid w:val="00E64C42"/>
    <w:rsid w:val="00E74BBC"/>
    <w:rsid w:val="00E82744"/>
    <w:rsid w:val="00E84400"/>
    <w:rsid w:val="00E860D0"/>
    <w:rsid w:val="00E9004E"/>
    <w:rsid w:val="00E91684"/>
    <w:rsid w:val="00EA1F07"/>
    <w:rsid w:val="00EA4B8A"/>
    <w:rsid w:val="00EA6219"/>
    <w:rsid w:val="00EA6490"/>
    <w:rsid w:val="00EA7866"/>
    <w:rsid w:val="00EB1167"/>
    <w:rsid w:val="00EC063A"/>
    <w:rsid w:val="00EC3F37"/>
    <w:rsid w:val="00ED5AFA"/>
    <w:rsid w:val="00ED5E55"/>
    <w:rsid w:val="00EE0A8A"/>
    <w:rsid w:val="00EE4FE5"/>
    <w:rsid w:val="00EE550A"/>
    <w:rsid w:val="00EF4FCF"/>
    <w:rsid w:val="00F066FD"/>
    <w:rsid w:val="00F06A97"/>
    <w:rsid w:val="00F16575"/>
    <w:rsid w:val="00F20243"/>
    <w:rsid w:val="00F21E80"/>
    <w:rsid w:val="00F25051"/>
    <w:rsid w:val="00F32A39"/>
    <w:rsid w:val="00F336DD"/>
    <w:rsid w:val="00F349E5"/>
    <w:rsid w:val="00F35155"/>
    <w:rsid w:val="00F431F3"/>
    <w:rsid w:val="00F43CA2"/>
    <w:rsid w:val="00F46FF9"/>
    <w:rsid w:val="00F52DEA"/>
    <w:rsid w:val="00F575C9"/>
    <w:rsid w:val="00F631E3"/>
    <w:rsid w:val="00F66233"/>
    <w:rsid w:val="00F82400"/>
    <w:rsid w:val="00F8348F"/>
    <w:rsid w:val="00F85AFF"/>
    <w:rsid w:val="00F86CCB"/>
    <w:rsid w:val="00FA187A"/>
    <w:rsid w:val="00FA542C"/>
    <w:rsid w:val="00FB35AB"/>
    <w:rsid w:val="00FC7115"/>
    <w:rsid w:val="00FD2503"/>
    <w:rsid w:val="00FF7A2B"/>
    <w:rsid w:val="01010324"/>
    <w:rsid w:val="01051EA8"/>
    <w:rsid w:val="010C043E"/>
    <w:rsid w:val="012808FA"/>
    <w:rsid w:val="013049C6"/>
    <w:rsid w:val="013748BC"/>
    <w:rsid w:val="013A4F1A"/>
    <w:rsid w:val="0147173B"/>
    <w:rsid w:val="01551145"/>
    <w:rsid w:val="015A7B92"/>
    <w:rsid w:val="016363F0"/>
    <w:rsid w:val="017816B5"/>
    <w:rsid w:val="018C0C41"/>
    <w:rsid w:val="018E543A"/>
    <w:rsid w:val="01900C95"/>
    <w:rsid w:val="019458E2"/>
    <w:rsid w:val="019577D7"/>
    <w:rsid w:val="01AE01B6"/>
    <w:rsid w:val="01AE2DE9"/>
    <w:rsid w:val="01C64590"/>
    <w:rsid w:val="01E21208"/>
    <w:rsid w:val="01E722F8"/>
    <w:rsid w:val="01F3009E"/>
    <w:rsid w:val="01F85079"/>
    <w:rsid w:val="02127842"/>
    <w:rsid w:val="02135CB1"/>
    <w:rsid w:val="021F3B2F"/>
    <w:rsid w:val="022729C2"/>
    <w:rsid w:val="023A791F"/>
    <w:rsid w:val="02416619"/>
    <w:rsid w:val="026863D7"/>
    <w:rsid w:val="02714646"/>
    <w:rsid w:val="027217FB"/>
    <w:rsid w:val="028004DA"/>
    <w:rsid w:val="028616B2"/>
    <w:rsid w:val="028A210E"/>
    <w:rsid w:val="028B5B87"/>
    <w:rsid w:val="028E17C7"/>
    <w:rsid w:val="029208F0"/>
    <w:rsid w:val="02956171"/>
    <w:rsid w:val="02973AD7"/>
    <w:rsid w:val="029B74F3"/>
    <w:rsid w:val="02A90A66"/>
    <w:rsid w:val="02BB6557"/>
    <w:rsid w:val="02BD0F52"/>
    <w:rsid w:val="02CC5599"/>
    <w:rsid w:val="02D529D3"/>
    <w:rsid w:val="02EA3FEC"/>
    <w:rsid w:val="02F309F1"/>
    <w:rsid w:val="02FB7371"/>
    <w:rsid w:val="02FC272A"/>
    <w:rsid w:val="02FF3C04"/>
    <w:rsid w:val="0304369D"/>
    <w:rsid w:val="030707B7"/>
    <w:rsid w:val="031509D8"/>
    <w:rsid w:val="031D5277"/>
    <w:rsid w:val="03211D5E"/>
    <w:rsid w:val="032E6CFF"/>
    <w:rsid w:val="033752D4"/>
    <w:rsid w:val="033949E1"/>
    <w:rsid w:val="033E73D9"/>
    <w:rsid w:val="03430F98"/>
    <w:rsid w:val="035210C9"/>
    <w:rsid w:val="035255DC"/>
    <w:rsid w:val="035B2E02"/>
    <w:rsid w:val="036C7830"/>
    <w:rsid w:val="03711024"/>
    <w:rsid w:val="037C2279"/>
    <w:rsid w:val="03815396"/>
    <w:rsid w:val="03825443"/>
    <w:rsid w:val="03847611"/>
    <w:rsid w:val="038D1CCE"/>
    <w:rsid w:val="039A11D7"/>
    <w:rsid w:val="039A376A"/>
    <w:rsid w:val="039A4064"/>
    <w:rsid w:val="039C6E3A"/>
    <w:rsid w:val="039F0997"/>
    <w:rsid w:val="03AA2479"/>
    <w:rsid w:val="03AC5920"/>
    <w:rsid w:val="03AC7478"/>
    <w:rsid w:val="03B44ECC"/>
    <w:rsid w:val="03BA1930"/>
    <w:rsid w:val="03C04EB7"/>
    <w:rsid w:val="03E34E34"/>
    <w:rsid w:val="03F666F5"/>
    <w:rsid w:val="03F67A97"/>
    <w:rsid w:val="03FB460D"/>
    <w:rsid w:val="040E29D3"/>
    <w:rsid w:val="040E5B9D"/>
    <w:rsid w:val="041A3A63"/>
    <w:rsid w:val="04307AE3"/>
    <w:rsid w:val="04331E32"/>
    <w:rsid w:val="043B55B0"/>
    <w:rsid w:val="044075E6"/>
    <w:rsid w:val="04467493"/>
    <w:rsid w:val="04566EFC"/>
    <w:rsid w:val="045A005C"/>
    <w:rsid w:val="045E41DB"/>
    <w:rsid w:val="046C2289"/>
    <w:rsid w:val="04735D61"/>
    <w:rsid w:val="0481055C"/>
    <w:rsid w:val="04877162"/>
    <w:rsid w:val="048F2C7A"/>
    <w:rsid w:val="04930208"/>
    <w:rsid w:val="049C566B"/>
    <w:rsid w:val="04B2366B"/>
    <w:rsid w:val="04B6790A"/>
    <w:rsid w:val="04B7043D"/>
    <w:rsid w:val="04C876BF"/>
    <w:rsid w:val="04CE5B51"/>
    <w:rsid w:val="04DE1D98"/>
    <w:rsid w:val="04F74F49"/>
    <w:rsid w:val="04FD13A6"/>
    <w:rsid w:val="05025F79"/>
    <w:rsid w:val="051E65B2"/>
    <w:rsid w:val="0521290D"/>
    <w:rsid w:val="053B3B1F"/>
    <w:rsid w:val="054F0AA3"/>
    <w:rsid w:val="055F052C"/>
    <w:rsid w:val="056A0322"/>
    <w:rsid w:val="056F713B"/>
    <w:rsid w:val="057D784C"/>
    <w:rsid w:val="058B2191"/>
    <w:rsid w:val="059D20DB"/>
    <w:rsid w:val="059F4C60"/>
    <w:rsid w:val="05A41ECF"/>
    <w:rsid w:val="05AF497F"/>
    <w:rsid w:val="05CC5D1F"/>
    <w:rsid w:val="05CD10F7"/>
    <w:rsid w:val="05DA6C7F"/>
    <w:rsid w:val="05DB5A9E"/>
    <w:rsid w:val="05E74FEB"/>
    <w:rsid w:val="05E96817"/>
    <w:rsid w:val="05F13050"/>
    <w:rsid w:val="05F663AC"/>
    <w:rsid w:val="05F74E3D"/>
    <w:rsid w:val="05FF77C2"/>
    <w:rsid w:val="0604093C"/>
    <w:rsid w:val="060F761F"/>
    <w:rsid w:val="06175319"/>
    <w:rsid w:val="06185237"/>
    <w:rsid w:val="061E564B"/>
    <w:rsid w:val="06226AE0"/>
    <w:rsid w:val="06317003"/>
    <w:rsid w:val="06475DF8"/>
    <w:rsid w:val="064D6450"/>
    <w:rsid w:val="06546FA5"/>
    <w:rsid w:val="065568F3"/>
    <w:rsid w:val="066F4EB6"/>
    <w:rsid w:val="06781E99"/>
    <w:rsid w:val="067D51AE"/>
    <w:rsid w:val="06813799"/>
    <w:rsid w:val="0690098C"/>
    <w:rsid w:val="0697286E"/>
    <w:rsid w:val="06A54B75"/>
    <w:rsid w:val="06A578E3"/>
    <w:rsid w:val="06AB6D3F"/>
    <w:rsid w:val="06AC5E1A"/>
    <w:rsid w:val="06B26B0C"/>
    <w:rsid w:val="06BF797B"/>
    <w:rsid w:val="06C61D9F"/>
    <w:rsid w:val="06FB1144"/>
    <w:rsid w:val="0713378A"/>
    <w:rsid w:val="07262AAF"/>
    <w:rsid w:val="072B6565"/>
    <w:rsid w:val="07445F6F"/>
    <w:rsid w:val="075467C4"/>
    <w:rsid w:val="075555BD"/>
    <w:rsid w:val="07557C32"/>
    <w:rsid w:val="076857C0"/>
    <w:rsid w:val="07735585"/>
    <w:rsid w:val="077C129E"/>
    <w:rsid w:val="077C726D"/>
    <w:rsid w:val="077F21EE"/>
    <w:rsid w:val="07805C3A"/>
    <w:rsid w:val="07880C25"/>
    <w:rsid w:val="078C1224"/>
    <w:rsid w:val="0796208D"/>
    <w:rsid w:val="07A901D8"/>
    <w:rsid w:val="07B37ABA"/>
    <w:rsid w:val="07C35C3E"/>
    <w:rsid w:val="07C54C98"/>
    <w:rsid w:val="07C60B8D"/>
    <w:rsid w:val="07C6722B"/>
    <w:rsid w:val="07CD4EF3"/>
    <w:rsid w:val="07D669B9"/>
    <w:rsid w:val="07DD4295"/>
    <w:rsid w:val="07E14726"/>
    <w:rsid w:val="07E20517"/>
    <w:rsid w:val="07E32FD5"/>
    <w:rsid w:val="07EE3D95"/>
    <w:rsid w:val="07F66F59"/>
    <w:rsid w:val="07FF1EF2"/>
    <w:rsid w:val="07FF78DF"/>
    <w:rsid w:val="080753A3"/>
    <w:rsid w:val="081513D7"/>
    <w:rsid w:val="08182B00"/>
    <w:rsid w:val="081966CC"/>
    <w:rsid w:val="081C7CD0"/>
    <w:rsid w:val="081F0861"/>
    <w:rsid w:val="081F0A8A"/>
    <w:rsid w:val="08443816"/>
    <w:rsid w:val="084B3A3D"/>
    <w:rsid w:val="08514919"/>
    <w:rsid w:val="085D385B"/>
    <w:rsid w:val="086A0106"/>
    <w:rsid w:val="086C52BE"/>
    <w:rsid w:val="086F0F2D"/>
    <w:rsid w:val="08712FF0"/>
    <w:rsid w:val="08783EF7"/>
    <w:rsid w:val="088F4B3E"/>
    <w:rsid w:val="089F1177"/>
    <w:rsid w:val="08A0040A"/>
    <w:rsid w:val="08A83CB0"/>
    <w:rsid w:val="08BF6060"/>
    <w:rsid w:val="08C55B1B"/>
    <w:rsid w:val="08D04777"/>
    <w:rsid w:val="08DE5F05"/>
    <w:rsid w:val="08E27AF1"/>
    <w:rsid w:val="08E72B22"/>
    <w:rsid w:val="08E73478"/>
    <w:rsid w:val="08EC2169"/>
    <w:rsid w:val="08F96174"/>
    <w:rsid w:val="091A1E21"/>
    <w:rsid w:val="091C057F"/>
    <w:rsid w:val="09227693"/>
    <w:rsid w:val="09301F01"/>
    <w:rsid w:val="09371C09"/>
    <w:rsid w:val="09485CA6"/>
    <w:rsid w:val="09605EEC"/>
    <w:rsid w:val="09613915"/>
    <w:rsid w:val="09664440"/>
    <w:rsid w:val="098639CD"/>
    <w:rsid w:val="0989368E"/>
    <w:rsid w:val="09920F6A"/>
    <w:rsid w:val="09AB5ED0"/>
    <w:rsid w:val="09B80960"/>
    <w:rsid w:val="09B9035E"/>
    <w:rsid w:val="09C02286"/>
    <w:rsid w:val="09C60D83"/>
    <w:rsid w:val="09C64277"/>
    <w:rsid w:val="09C90EC5"/>
    <w:rsid w:val="09CB5EA6"/>
    <w:rsid w:val="09CC5C9C"/>
    <w:rsid w:val="09D67F1B"/>
    <w:rsid w:val="09DF210E"/>
    <w:rsid w:val="09ED1981"/>
    <w:rsid w:val="09EE620C"/>
    <w:rsid w:val="09FA1BF6"/>
    <w:rsid w:val="09FD505F"/>
    <w:rsid w:val="0A0B6942"/>
    <w:rsid w:val="0A0C3131"/>
    <w:rsid w:val="0A145154"/>
    <w:rsid w:val="0A1C11B6"/>
    <w:rsid w:val="0A240991"/>
    <w:rsid w:val="0A2D776A"/>
    <w:rsid w:val="0A396F2E"/>
    <w:rsid w:val="0A3F7A33"/>
    <w:rsid w:val="0A473FF3"/>
    <w:rsid w:val="0A4B1B24"/>
    <w:rsid w:val="0A507B00"/>
    <w:rsid w:val="0A526804"/>
    <w:rsid w:val="0A6C144A"/>
    <w:rsid w:val="0A7420D8"/>
    <w:rsid w:val="0A87433A"/>
    <w:rsid w:val="0A974B04"/>
    <w:rsid w:val="0A9F0779"/>
    <w:rsid w:val="0AAA7E96"/>
    <w:rsid w:val="0ABA4904"/>
    <w:rsid w:val="0ABF2E6C"/>
    <w:rsid w:val="0ACF2C75"/>
    <w:rsid w:val="0AE3116E"/>
    <w:rsid w:val="0AE5763C"/>
    <w:rsid w:val="0AE61033"/>
    <w:rsid w:val="0AEC08F4"/>
    <w:rsid w:val="0B0130A5"/>
    <w:rsid w:val="0B0C0BA5"/>
    <w:rsid w:val="0B13048B"/>
    <w:rsid w:val="0B256830"/>
    <w:rsid w:val="0B3502F4"/>
    <w:rsid w:val="0B351FE2"/>
    <w:rsid w:val="0B364424"/>
    <w:rsid w:val="0B384DB2"/>
    <w:rsid w:val="0B3B1642"/>
    <w:rsid w:val="0B3C6109"/>
    <w:rsid w:val="0B421D08"/>
    <w:rsid w:val="0B4A3E87"/>
    <w:rsid w:val="0B4A4348"/>
    <w:rsid w:val="0B4B3A76"/>
    <w:rsid w:val="0B50621E"/>
    <w:rsid w:val="0B51017B"/>
    <w:rsid w:val="0B547D64"/>
    <w:rsid w:val="0B660C16"/>
    <w:rsid w:val="0B6D4D85"/>
    <w:rsid w:val="0B786E57"/>
    <w:rsid w:val="0B7F78C7"/>
    <w:rsid w:val="0B841FD8"/>
    <w:rsid w:val="0B895DFC"/>
    <w:rsid w:val="0B8D7DB5"/>
    <w:rsid w:val="0B987EAA"/>
    <w:rsid w:val="0BAF6BF7"/>
    <w:rsid w:val="0BB53665"/>
    <w:rsid w:val="0BB91F69"/>
    <w:rsid w:val="0BD06B6E"/>
    <w:rsid w:val="0BD14324"/>
    <w:rsid w:val="0BD45E6D"/>
    <w:rsid w:val="0BE33EEB"/>
    <w:rsid w:val="0BE46857"/>
    <w:rsid w:val="0BFC0C08"/>
    <w:rsid w:val="0C1243CC"/>
    <w:rsid w:val="0C284F05"/>
    <w:rsid w:val="0C295738"/>
    <w:rsid w:val="0C2E0D5C"/>
    <w:rsid w:val="0C3068F5"/>
    <w:rsid w:val="0C314A95"/>
    <w:rsid w:val="0C336532"/>
    <w:rsid w:val="0C4011CA"/>
    <w:rsid w:val="0C5335CC"/>
    <w:rsid w:val="0C54533D"/>
    <w:rsid w:val="0C555F4C"/>
    <w:rsid w:val="0C5A3C63"/>
    <w:rsid w:val="0C6A2CF9"/>
    <w:rsid w:val="0C6E5339"/>
    <w:rsid w:val="0C8845F6"/>
    <w:rsid w:val="0C8D147A"/>
    <w:rsid w:val="0C922F7C"/>
    <w:rsid w:val="0CAD6F62"/>
    <w:rsid w:val="0CB406FB"/>
    <w:rsid w:val="0CB51E98"/>
    <w:rsid w:val="0CC0122A"/>
    <w:rsid w:val="0CC02B29"/>
    <w:rsid w:val="0CC74000"/>
    <w:rsid w:val="0CC8107E"/>
    <w:rsid w:val="0CCA26F3"/>
    <w:rsid w:val="0CCC6773"/>
    <w:rsid w:val="0CCE3E37"/>
    <w:rsid w:val="0CD45A44"/>
    <w:rsid w:val="0CD571B4"/>
    <w:rsid w:val="0CD6362D"/>
    <w:rsid w:val="0CD810CD"/>
    <w:rsid w:val="0CD825E3"/>
    <w:rsid w:val="0CDA7B2E"/>
    <w:rsid w:val="0CDE070F"/>
    <w:rsid w:val="0CDE5CE2"/>
    <w:rsid w:val="0CDE7D92"/>
    <w:rsid w:val="0CE16C91"/>
    <w:rsid w:val="0CE210FA"/>
    <w:rsid w:val="0CED0FA7"/>
    <w:rsid w:val="0CEE78E2"/>
    <w:rsid w:val="0CF635A1"/>
    <w:rsid w:val="0D1266DF"/>
    <w:rsid w:val="0D174C82"/>
    <w:rsid w:val="0D1E0807"/>
    <w:rsid w:val="0D2F0228"/>
    <w:rsid w:val="0D397F2B"/>
    <w:rsid w:val="0D3D5E66"/>
    <w:rsid w:val="0D42096E"/>
    <w:rsid w:val="0D5068C2"/>
    <w:rsid w:val="0D526FCD"/>
    <w:rsid w:val="0D5F466C"/>
    <w:rsid w:val="0D6D355F"/>
    <w:rsid w:val="0D766380"/>
    <w:rsid w:val="0D922A8F"/>
    <w:rsid w:val="0D93224E"/>
    <w:rsid w:val="0D9431FC"/>
    <w:rsid w:val="0D946C3E"/>
    <w:rsid w:val="0D962606"/>
    <w:rsid w:val="0DB83761"/>
    <w:rsid w:val="0DC2559C"/>
    <w:rsid w:val="0DC63F84"/>
    <w:rsid w:val="0DDF3743"/>
    <w:rsid w:val="0DE23105"/>
    <w:rsid w:val="0E037C1B"/>
    <w:rsid w:val="0E056D34"/>
    <w:rsid w:val="0E073C01"/>
    <w:rsid w:val="0E1612D5"/>
    <w:rsid w:val="0E184CA5"/>
    <w:rsid w:val="0E31527A"/>
    <w:rsid w:val="0E334008"/>
    <w:rsid w:val="0E357920"/>
    <w:rsid w:val="0E3638BC"/>
    <w:rsid w:val="0E39482D"/>
    <w:rsid w:val="0E4303B3"/>
    <w:rsid w:val="0E4723A6"/>
    <w:rsid w:val="0E4B77EA"/>
    <w:rsid w:val="0E522902"/>
    <w:rsid w:val="0E5957B2"/>
    <w:rsid w:val="0E5C162B"/>
    <w:rsid w:val="0E6B6645"/>
    <w:rsid w:val="0E724652"/>
    <w:rsid w:val="0E874A2B"/>
    <w:rsid w:val="0E8E342C"/>
    <w:rsid w:val="0E991DFE"/>
    <w:rsid w:val="0EA119F7"/>
    <w:rsid w:val="0EAA64CA"/>
    <w:rsid w:val="0EAF67EA"/>
    <w:rsid w:val="0EB3164A"/>
    <w:rsid w:val="0EBD4068"/>
    <w:rsid w:val="0EC116E3"/>
    <w:rsid w:val="0EC57940"/>
    <w:rsid w:val="0EC66649"/>
    <w:rsid w:val="0EC779B1"/>
    <w:rsid w:val="0EF17891"/>
    <w:rsid w:val="0EFE0D3A"/>
    <w:rsid w:val="0F124DA7"/>
    <w:rsid w:val="0F206DEC"/>
    <w:rsid w:val="0F273542"/>
    <w:rsid w:val="0F3079F1"/>
    <w:rsid w:val="0F390398"/>
    <w:rsid w:val="0F3E4958"/>
    <w:rsid w:val="0F472923"/>
    <w:rsid w:val="0F4E01EA"/>
    <w:rsid w:val="0F5240E8"/>
    <w:rsid w:val="0F52563A"/>
    <w:rsid w:val="0F532087"/>
    <w:rsid w:val="0F5C3109"/>
    <w:rsid w:val="0F7401A0"/>
    <w:rsid w:val="0F836753"/>
    <w:rsid w:val="0F8D45B0"/>
    <w:rsid w:val="0FA244C8"/>
    <w:rsid w:val="0FA74DDE"/>
    <w:rsid w:val="0FC33537"/>
    <w:rsid w:val="0FE80248"/>
    <w:rsid w:val="0FED1909"/>
    <w:rsid w:val="0FF82C49"/>
    <w:rsid w:val="1004398D"/>
    <w:rsid w:val="10150995"/>
    <w:rsid w:val="101B5AA4"/>
    <w:rsid w:val="10260D3B"/>
    <w:rsid w:val="10506449"/>
    <w:rsid w:val="105241AB"/>
    <w:rsid w:val="105C33D0"/>
    <w:rsid w:val="106A2FAA"/>
    <w:rsid w:val="106D0290"/>
    <w:rsid w:val="10721187"/>
    <w:rsid w:val="10762C91"/>
    <w:rsid w:val="10794B51"/>
    <w:rsid w:val="107F37FF"/>
    <w:rsid w:val="1081699E"/>
    <w:rsid w:val="108B60F6"/>
    <w:rsid w:val="10954BC4"/>
    <w:rsid w:val="10994809"/>
    <w:rsid w:val="109E1D05"/>
    <w:rsid w:val="10A43DC7"/>
    <w:rsid w:val="10AB5E58"/>
    <w:rsid w:val="10AD475D"/>
    <w:rsid w:val="10AF5860"/>
    <w:rsid w:val="10B344C0"/>
    <w:rsid w:val="10C81DE6"/>
    <w:rsid w:val="10DA57B4"/>
    <w:rsid w:val="10DC41DB"/>
    <w:rsid w:val="10DE3FB1"/>
    <w:rsid w:val="10F757FA"/>
    <w:rsid w:val="1105783A"/>
    <w:rsid w:val="110C39E1"/>
    <w:rsid w:val="111B5BEE"/>
    <w:rsid w:val="11282014"/>
    <w:rsid w:val="11415AC6"/>
    <w:rsid w:val="11434DB8"/>
    <w:rsid w:val="1143508E"/>
    <w:rsid w:val="11521307"/>
    <w:rsid w:val="11554B65"/>
    <w:rsid w:val="11675F21"/>
    <w:rsid w:val="116B1E91"/>
    <w:rsid w:val="117568F6"/>
    <w:rsid w:val="118246C5"/>
    <w:rsid w:val="11912208"/>
    <w:rsid w:val="119D5FE7"/>
    <w:rsid w:val="119F1903"/>
    <w:rsid w:val="11A36F00"/>
    <w:rsid w:val="11A64F99"/>
    <w:rsid w:val="11B37187"/>
    <w:rsid w:val="11B80DA1"/>
    <w:rsid w:val="11BB2180"/>
    <w:rsid w:val="11BC0C60"/>
    <w:rsid w:val="11C81DFE"/>
    <w:rsid w:val="11CF1DA9"/>
    <w:rsid w:val="11CF5E46"/>
    <w:rsid w:val="11E72B22"/>
    <w:rsid w:val="120B36F5"/>
    <w:rsid w:val="121215ED"/>
    <w:rsid w:val="12236C03"/>
    <w:rsid w:val="122B47E7"/>
    <w:rsid w:val="123103BC"/>
    <w:rsid w:val="123630E8"/>
    <w:rsid w:val="1236363C"/>
    <w:rsid w:val="123A26F8"/>
    <w:rsid w:val="124A511D"/>
    <w:rsid w:val="12596064"/>
    <w:rsid w:val="12630DB0"/>
    <w:rsid w:val="1271720D"/>
    <w:rsid w:val="127C7220"/>
    <w:rsid w:val="12935907"/>
    <w:rsid w:val="12945152"/>
    <w:rsid w:val="1295442A"/>
    <w:rsid w:val="12972B75"/>
    <w:rsid w:val="12986E03"/>
    <w:rsid w:val="129A021F"/>
    <w:rsid w:val="129A3789"/>
    <w:rsid w:val="129E6E28"/>
    <w:rsid w:val="12A311B3"/>
    <w:rsid w:val="12BB6B39"/>
    <w:rsid w:val="12C076DA"/>
    <w:rsid w:val="12CD72F1"/>
    <w:rsid w:val="12E13BCE"/>
    <w:rsid w:val="12E23A16"/>
    <w:rsid w:val="12EE677B"/>
    <w:rsid w:val="12F014C4"/>
    <w:rsid w:val="12F32F4C"/>
    <w:rsid w:val="12F62AF4"/>
    <w:rsid w:val="12FB40F9"/>
    <w:rsid w:val="12FB51AA"/>
    <w:rsid w:val="12FE1CD2"/>
    <w:rsid w:val="13014078"/>
    <w:rsid w:val="13052490"/>
    <w:rsid w:val="13064021"/>
    <w:rsid w:val="13131E65"/>
    <w:rsid w:val="13147D1F"/>
    <w:rsid w:val="131505CA"/>
    <w:rsid w:val="13172B02"/>
    <w:rsid w:val="131B2CF1"/>
    <w:rsid w:val="132119CF"/>
    <w:rsid w:val="133D41EE"/>
    <w:rsid w:val="13467D99"/>
    <w:rsid w:val="13474C54"/>
    <w:rsid w:val="13476C9D"/>
    <w:rsid w:val="13493C9E"/>
    <w:rsid w:val="135356D2"/>
    <w:rsid w:val="13555708"/>
    <w:rsid w:val="135D181D"/>
    <w:rsid w:val="1371563E"/>
    <w:rsid w:val="13794564"/>
    <w:rsid w:val="137B7676"/>
    <w:rsid w:val="137D2624"/>
    <w:rsid w:val="13814432"/>
    <w:rsid w:val="1388065D"/>
    <w:rsid w:val="13894101"/>
    <w:rsid w:val="138D2B4A"/>
    <w:rsid w:val="13932E47"/>
    <w:rsid w:val="13997890"/>
    <w:rsid w:val="13A03B03"/>
    <w:rsid w:val="13B166F5"/>
    <w:rsid w:val="13B71865"/>
    <w:rsid w:val="13C268C1"/>
    <w:rsid w:val="13CD3C98"/>
    <w:rsid w:val="13CF3E76"/>
    <w:rsid w:val="13D37422"/>
    <w:rsid w:val="13E34E75"/>
    <w:rsid w:val="13E86B6C"/>
    <w:rsid w:val="13F77A98"/>
    <w:rsid w:val="13F9595E"/>
    <w:rsid w:val="13FC34A7"/>
    <w:rsid w:val="14016D3F"/>
    <w:rsid w:val="14031AB3"/>
    <w:rsid w:val="1405780C"/>
    <w:rsid w:val="140B5D1A"/>
    <w:rsid w:val="140C3C3A"/>
    <w:rsid w:val="1419199C"/>
    <w:rsid w:val="141E6AB3"/>
    <w:rsid w:val="142D2192"/>
    <w:rsid w:val="142F4FF9"/>
    <w:rsid w:val="14340530"/>
    <w:rsid w:val="1445768B"/>
    <w:rsid w:val="14604347"/>
    <w:rsid w:val="14673DB5"/>
    <w:rsid w:val="146B758F"/>
    <w:rsid w:val="146E5634"/>
    <w:rsid w:val="14796677"/>
    <w:rsid w:val="147A351C"/>
    <w:rsid w:val="149B6408"/>
    <w:rsid w:val="14A5452D"/>
    <w:rsid w:val="14BE2B6B"/>
    <w:rsid w:val="14C4784E"/>
    <w:rsid w:val="14D4275A"/>
    <w:rsid w:val="14DA5555"/>
    <w:rsid w:val="150856D5"/>
    <w:rsid w:val="151715AE"/>
    <w:rsid w:val="15173625"/>
    <w:rsid w:val="153538CF"/>
    <w:rsid w:val="15371C31"/>
    <w:rsid w:val="154B433D"/>
    <w:rsid w:val="155821D8"/>
    <w:rsid w:val="155E5C7E"/>
    <w:rsid w:val="155F3300"/>
    <w:rsid w:val="156C307A"/>
    <w:rsid w:val="156C7513"/>
    <w:rsid w:val="156D62F0"/>
    <w:rsid w:val="1573198B"/>
    <w:rsid w:val="15857373"/>
    <w:rsid w:val="15881E71"/>
    <w:rsid w:val="158B6D46"/>
    <w:rsid w:val="15A529B3"/>
    <w:rsid w:val="15B3704C"/>
    <w:rsid w:val="15B774F8"/>
    <w:rsid w:val="15BD56A6"/>
    <w:rsid w:val="15CD4241"/>
    <w:rsid w:val="15D2791E"/>
    <w:rsid w:val="15DF4E9E"/>
    <w:rsid w:val="15EC2C5E"/>
    <w:rsid w:val="15EC6FF2"/>
    <w:rsid w:val="15F70E5B"/>
    <w:rsid w:val="160454BA"/>
    <w:rsid w:val="160870B0"/>
    <w:rsid w:val="160E444B"/>
    <w:rsid w:val="16103D28"/>
    <w:rsid w:val="161A0ED5"/>
    <w:rsid w:val="161F427B"/>
    <w:rsid w:val="161F4B2B"/>
    <w:rsid w:val="16283F3A"/>
    <w:rsid w:val="16301377"/>
    <w:rsid w:val="16312F92"/>
    <w:rsid w:val="16324949"/>
    <w:rsid w:val="16344913"/>
    <w:rsid w:val="163D4040"/>
    <w:rsid w:val="163E4380"/>
    <w:rsid w:val="164B726D"/>
    <w:rsid w:val="16554CEE"/>
    <w:rsid w:val="1655564C"/>
    <w:rsid w:val="165A79D1"/>
    <w:rsid w:val="165C7820"/>
    <w:rsid w:val="166D085C"/>
    <w:rsid w:val="166E4C7C"/>
    <w:rsid w:val="16743D89"/>
    <w:rsid w:val="16863F8E"/>
    <w:rsid w:val="168B2A78"/>
    <w:rsid w:val="168C1B1E"/>
    <w:rsid w:val="168D3B3B"/>
    <w:rsid w:val="16937D6C"/>
    <w:rsid w:val="169B2A66"/>
    <w:rsid w:val="16A8262F"/>
    <w:rsid w:val="16AA04AE"/>
    <w:rsid w:val="16B17645"/>
    <w:rsid w:val="16C05B71"/>
    <w:rsid w:val="16CC17B2"/>
    <w:rsid w:val="16E43324"/>
    <w:rsid w:val="16E84E57"/>
    <w:rsid w:val="16EB2F47"/>
    <w:rsid w:val="16F01459"/>
    <w:rsid w:val="170E75DE"/>
    <w:rsid w:val="1714023F"/>
    <w:rsid w:val="173078AF"/>
    <w:rsid w:val="17357792"/>
    <w:rsid w:val="173D6663"/>
    <w:rsid w:val="176E73CB"/>
    <w:rsid w:val="177456F5"/>
    <w:rsid w:val="177772E7"/>
    <w:rsid w:val="177A06DF"/>
    <w:rsid w:val="178C1014"/>
    <w:rsid w:val="179037B1"/>
    <w:rsid w:val="17937C7F"/>
    <w:rsid w:val="179672B5"/>
    <w:rsid w:val="179959FA"/>
    <w:rsid w:val="179C09D3"/>
    <w:rsid w:val="17AA7CEE"/>
    <w:rsid w:val="17B14E42"/>
    <w:rsid w:val="17B339B9"/>
    <w:rsid w:val="17BB63A9"/>
    <w:rsid w:val="17C128BD"/>
    <w:rsid w:val="17C845BF"/>
    <w:rsid w:val="17CD0391"/>
    <w:rsid w:val="17CD3582"/>
    <w:rsid w:val="17D013AE"/>
    <w:rsid w:val="17D0198F"/>
    <w:rsid w:val="17DC40D1"/>
    <w:rsid w:val="17DD0704"/>
    <w:rsid w:val="17DE5534"/>
    <w:rsid w:val="17E27940"/>
    <w:rsid w:val="17E75FE4"/>
    <w:rsid w:val="17E92F85"/>
    <w:rsid w:val="17ED7E16"/>
    <w:rsid w:val="17EF2E81"/>
    <w:rsid w:val="17F45BC1"/>
    <w:rsid w:val="17FA56E5"/>
    <w:rsid w:val="18067347"/>
    <w:rsid w:val="180A492D"/>
    <w:rsid w:val="181541AF"/>
    <w:rsid w:val="182F432A"/>
    <w:rsid w:val="183B79E7"/>
    <w:rsid w:val="1847531C"/>
    <w:rsid w:val="18481113"/>
    <w:rsid w:val="18594216"/>
    <w:rsid w:val="18614EE1"/>
    <w:rsid w:val="188221B4"/>
    <w:rsid w:val="188C2DB8"/>
    <w:rsid w:val="1892757E"/>
    <w:rsid w:val="1894154A"/>
    <w:rsid w:val="189A0AFE"/>
    <w:rsid w:val="18A30C5D"/>
    <w:rsid w:val="18B36330"/>
    <w:rsid w:val="18D33B5E"/>
    <w:rsid w:val="18D407D4"/>
    <w:rsid w:val="18D4773D"/>
    <w:rsid w:val="18DA6234"/>
    <w:rsid w:val="18E05C6E"/>
    <w:rsid w:val="18F02B0B"/>
    <w:rsid w:val="18FA1345"/>
    <w:rsid w:val="18FD47BF"/>
    <w:rsid w:val="19041018"/>
    <w:rsid w:val="19145947"/>
    <w:rsid w:val="191D1B7D"/>
    <w:rsid w:val="191F4DE6"/>
    <w:rsid w:val="1925027E"/>
    <w:rsid w:val="19261805"/>
    <w:rsid w:val="19263157"/>
    <w:rsid w:val="1936278F"/>
    <w:rsid w:val="193917A3"/>
    <w:rsid w:val="195975FE"/>
    <w:rsid w:val="19685B83"/>
    <w:rsid w:val="19755D5C"/>
    <w:rsid w:val="19772778"/>
    <w:rsid w:val="19786841"/>
    <w:rsid w:val="19794F65"/>
    <w:rsid w:val="1984170B"/>
    <w:rsid w:val="199115E8"/>
    <w:rsid w:val="19932D1B"/>
    <w:rsid w:val="19935EEF"/>
    <w:rsid w:val="19967208"/>
    <w:rsid w:val="19B63395"/>
    <w:rsid w:val="19B816E0"/>
    <w:rsid w:val="19BF287D"/>
    <w:rsid w:val="19C925D0"/>
    <w:rsid w:val="19C96F01"/>
    <w:rsid w:val="19D204D5"/>
    <w:rsid w:val="19FB319A"/>
    <w:rsid w:val="1A0439A6"/>
    <w:rsid w:val="1A1D6211"/>
    <w:rsid w:val="1A1F11C0"/>
    <w:rsid w:val="1A303574"/>
    <w:rsid w:val="1A451DB3"/>
    <w:rsid w:val="1A4F0CC7"/>
    <w:rsid w:val="1A52750E"/>
    <w:rsid w:val="1A65117A"/>
    <w:rsid w:val="1A6C13B9"/>
    <w:rsid w:val="1A7918A8"/>
    <w:rsid w:val="1A7B0FB0"/>
    <w:rsid w:val="1A7E1AC4"/>
    <w:rsid w:val="1A870FF7"/>
    <w:rsid w:val="1A881551"/>
    <w:rsid w:val="1A8C411D"/>
    <w:rsid w:val="1A911859"/>
    <w:rsid w:val="1A9B14BE"/>
    <w:rsid w:val="1A9D7465"/>
    <w:rsid w:val="1AB23B32"/>
    <w:rsid w:val="1ABA112A"/>
    <w:rsid w:val="1ABF7A0B"/>
    <w:rsid w:val="1AC05C07"/>
    <w:rsid w:val="1AC06708"/>
    <w:rsid w:val="1AC70D07"/>
    <w:rsid w:val="1AE65968"/>
    <w:rsid w:val="1AF61210"/>
    <w:rsid w:val="1AF61E16"/>
    <w:rsid w:val="1AFA08EF"/>
    <w:rsid w:val="1AFF78F8"/>
    <w:rsid w:val="1B001A6C"/>
    <w:rsid w:val="1B0C283F"/>
    <w:rsid w:val="1B161219"/>
    <w:rsid w:val="1B1964DD"/>
    <w:rsid w:val="1B21444C"/>
    <w:rsid w:val="1B234899"/>
    <w:rsid w:val="1B294435"/>
    <w:rsid w:val="1B3351B4"/>
    <w:rsid w:val="1B390DBD"/>
    <w:rsid w:val="1B462934"/>
    <w:rsid w:val="1B4A3950"/>
    <w:rsid w:val="1B4D4B72"/>
    <w:rsid w:val="1B553F80"/>
    <w:rsid w:val="1B5E16BB"/>
    <w:rsid w:val="1B60036A"/>
    <w:rsid w:val="1B64571A"/>
    <w:rsid w:val="1B653B37"/>
    <w:rsid w:val="1B6842DD"/>
    <w:rsid w:val="1B6E0428"/>
    <w:rsid w:val="1B761095"/>
    <w:rsid w:val="1B822FD9"/>
    <w:rsid w:val="1B901ACC"/>
    <w:rsid w:val="1BA5081C"/>
    <w:rsid w:val="1BA519D6"/>
    <w:rsid w:val="1BA91454"/>
    <w:rsid w:val="1BAE1724"/>
    <w:rsid w:val="1BAF0AD0"/>
    <w:rsid w:val="1BB71326"/>
    <w:rsid w:val="1BB721C4"/>
    <w:rsid w:val="1BD47D44"/>
    <w:rsid w:val="1BDC3E91"/>
    <w:rsid w:val="1BDE6861"/>
    <w:rsid w:val="1BE13AEB"/>
    <w:rsid w:val="1BEE11F3"/>
    <w:rsid w:val="1BEF17AC"/>
    <w:rsid w:val="1BF73112"/>
    <w:rsid w:val="1C071ECD"/>
    <w:rsid w:val="1C1C654F"/>
    <w:rsid w:val="1C1D59EF"/>
    <w:rsid w:val="1C1E7C85"/>
    <w:rsid w:val="1C1F3CCB"/>
    <w:rsid w:val="1C367A9A"/>
    <w:rsid w:val="1C395DF7"/>
    <w:rsid w:val="1C424CDC"/>
    <w:rsid w:val="1C443E89"/>
    <w:rsid w:val="1C4A2FB9"/>
    <w:rsid w:val="1C4F092C"/>
    <w:rsid w:val="1C504B86"/>
    <w:rsid w:val="1C530603"/>
    <w:rsid w:val="1C5F2BFE"/>
    <w:rsid w:val="1C606724"/>
    <w:rsid w:val="1C6855EF"/>
    <w:rsid w:val="1C755744"/>
    <w:rsid w:val="1C815F61"/>
    <w:rsid w:val="1C8C1054"/>
    <w:rsid w:val="1C8F00E3"/>
    <w:rsid w:val="1C954AE1"/>
    <w:rsid w:val="1C9F201D"/>
    <w:rsid w:val="1CB46E62"/>
    <w:rsid w:val="1CBC3753"/>
    <w:rsid w:val="1CBE22DD"/>
    <w:rsid w:val="1CCC7631"/>
    <w:rsid w:val="1CCE41D0"/>
    <w:rsid w:val="1CD9791D"/>
    <w:rsid w:val="1CDA6756"/>
    <w:rsid w:val="1CDA762B"/>
    <w:rsid w:val="1CE13090"/>
    <w:rsid w:val="1CE61006"/>
    <w:rsid w:val="1CE65795"/>
    <w:rsid w:val="1CED1016"/>
    <w:rsid w:val="1D297166"/>
    <w:rsid w:val="1D335F42"/>
    <w:rsid w:val="1D3747AD"/>
    <w:rsid w:val="1D40165E"/>
    <w:rsid w:val="1D416A57"/>
    <w:rsid w:val="1D497E53"/>
    <w:rsid w:val="1D523D67"/>
    <w:rsid w:val="1D55785B"/>
    <w:rsid w:val="1D5B552A"/>
    <w:rsid w:val="1D650B74"/>
    <w:rsid w:val="1D730932"/>
    <w:rsid w:val="1D8D3C11"/>
    <w:rsid w:val="1D8E65DF"/>
    <w:rsid w:val="1D983ECE"/>
    <w:rsid w:val="1D9A2EBA"/>
    <w:rsid w:val="1D9F5470"/>
    <w:rsid w:val="1DA7037E"/>
    <w:rsid w:val="1DA84356"/>
    <w:rsid w:val="1DB65193"/>
    <w:rsid w:val="1DCF68DD"/>
    <w:rsid w:val="1DD80049"/>
    <w:rsid w:val="1DED603E"/>
    <w:rsid w:val="1DF50219"/>
    <w:rsid w:val="1E0F3999"/>
    <w:rsid w:val="1E1477CD"/>
    <w:rsid w:val="1E1B0FC3"/>
    <w:rsid w:val="1E1C7ADD"/>
    <w:rsid w:val="1E346FA7"/>
    <w:rsid w:val="1E392090"/>
    <w:rsid w:val="1E3946E4"/>
    <w:rsid w:val="1E3F423D"/>
    <w:rsid w:val="1E4F3126"/>
    <w:rsid w:val="1E5F7672"/>
    <w:rsid w:val="1E805BB0"/>
    <w:rsid w:val="1E8350B6"/>
    <w:rsid w:val="1E8C10F0"/>
    <w:rsid w:val="1E922544"/>
    <w:rsid w:val="1E98031F"/>
    <w:rsid w:val="1EA633CC"/>
    <w:rsid w:val="1EB153A1"/>
    <w:rsid w:val="1EBB281C"/>
    <w:rsid w:val="1EBC1ADD"/>
    <w:rsid w:val="1EBE7253"/>
    <w:rsid w:val="1EE251F1"/>
    <w:rsid w:val="1EEA41E6"/>
    <w:rsid w:val="1EF2037C"/>
    <w:rsid w:val="1EF977E6"/>
    <w:rsid w:val="1EFC7901"/>
    <w:rsid w:val="1F0B6403"/>
    <w:rsid w:val="1F0F251A"/>
    <w:rsid w:val="1F157CD4"/>
    <w:rsid w:val="1F1E1DF4"/>
    <w:rsid w:val="1F2941F1"/>
    <w:rsid w:val="1F2A0D82"/>
    <w:rsid w:val="1F2D406A"/>
    <w:rsid w:val="1F320632"/>
    <w:rsid w:val="1F331476"/>
    <w:rsid w:val="1F3945EA"/>
    <w:rsid w:val="1F396CAA"/>
    <w:rsid w:val="1F4356DE"/>
    <w:rsid w:val="1F561E57"/>
    <w:rsid w:val="1F574970"/>
    <w:rsid w:val="1F5964ED"/>
    <w:rsid w:val="1F5C078A"/>
    <w:rsid w:val="1F6377F6"/>
    <w:rsid w:val="1F824257"/>
    <w:rsid w:val="1F996A00"/>
    <w:rsid w:val="1F9A6C0A"/>
    <w:rsid w:val="1FA15AF9"/>
    <w:rsid w:val="1FA84592"/>
    <w:rsid w:val="1FAA1FA8"/>
    <w:rsid w:val="1FAB4E20"/>
    <w:rsid w:val="1FB5498B"/>
    <w:rsid w:val="1FC662A2"/>
    <w:rsid w:val="1FC71EA7"/>
    <w:rsid w:val="1FDC5C03"/>
    <w:rsid w:val="1FFE7C72"/>
    <w:rsid w:val="20190031"/>
    <w:rsid w:val="202D14EA"/>
    <w:rsid w:val="203B3FD9"/>
    <w:rsid w:val="2050016C"/>
    <w:rsid w:val="205A031D"/>
    <w:rsid w:val="205B1A1B"/>
    <w:rsid w:val="205D22DF"/>
    <w:rsid w:val="205D7C7B"/>
    <w:rsid w:val="20700211"/>
    <w:rsid w:val="20706C46"/>
    <w:rsid w:val="20764CFF"/>
    <w:rsid w:val="20797811"/>
    <w:rsid w:val="20AC2684"/>
    <w:rsid w:val="20AE7B17"/>
    <w:rsid w:val="20B352F1"/>
    <w:rsid w:val="20B97880"/>
    <w:rsid w:val="20BB54C8"/>
    <w:rsid w:val="20BF48CD"/>
    <w:rsid w:val="20C26DE9"/>
    <w:rsid w:val="20C46FE0"/>
    <w:rsid w:val="20CB49F8"/>
    <w:rsid w:val="20CC2DC7"/>
    <w:rsid w:val="20DA6FF1"/>
    <w:rsid w:val="20E466A0"/>
    <w:rsid w:val="20F4687C"/>
    <w:rsid w:val="20F67CE4"/>
    <w:rsid w:val="20FA03BA"/>
    <w:rsid w:val="20FE3403"/>
    <w:rsid w:val="2102462E"/>
    <w:rsid w:val="21113E70"/>
    <w:rsid w:val="2125670A"/>
    <w:rsid w:val="21400FB3"/>
    <w:rsid w:val="214C267F"/>
    <w:rsid w:val="214D1F73"/>
    <w:rsid w:val="215044D3"/>
    <w:rsid w:val="21521FC3"/>
    <w:rsid w:val="215D28D0"/>
    <w:rsid w:val="21694495"/>
    <w:rsid w:val="216A5FFD"/>
    <w:rsid w:val="217F497B"/>
    <w:rsid w:val="21847726"/>
    <w:rsid w:val="21977959"/>
    <w:rsid w:val="21990CDB"/>
    <w:rsid w:val="219E2E5D"/>
    <w:rsid w:val="21A56F2D"/>
    <w:rsid w:val="21AA0A69"/>
    <w:rsid w:val="21AE2B07"/>
    <w:rsid w:val="21BA0B18"/>
    <w:rsid w:val="21C75656"/>
    <w:rsid w:val="21F7633E"/>
    <w:rsid w:val="2201104B"/>
    <w:rsid w:val="220464E7"/>
    <w:rsid w:val="220622F9"/>
    <w:rsid w:val="220E7BD7"/>
    <w:rsid w:val="221C0676"/>
    <w:rsid w:val="22201E7A"/>
    <w:rsid w:val="22215854"/>
    <w:rsid w:val="222D4F51"/>
    <w:rsid w:val="222F7356"/>
    <w:rsid w:val="22416CF7"/>
    <w:rsid w:val="2252498D"/>
    <w:rsid w:val="2256066A"/>
    <w:rsid w:val="225F6E96"/>
    <w:rsid w:val="2265419D"/>
    <w:rsid w:val="226C4726"/>
    <w:rsid w:val="22750777"/>
    <w:rsid w:val="227929E8"/>
    <w:rsid w:val="2293720D"/>
    <w:rsid w:val="229B4A9D"/>
    <w:rsid w:val="229F25E7"/>
    <w:rsid w:val="22A103A8"/>
    <w:rsid w:val="22A665E2"/>
    <w:rsid w:val="22A80858"/>
    <w:rsid w:val="22AE75C1"/>
    <w:rsid w:val="22B31C6F"/>
    <w:rsid w:val="22B7309F"/>
    <w:rsid w:val="22B843EF"/>
    <w:rsid w:val="22C35D7E"/>
    <w:rsid w:val="22CB5196"/>
    <w:rsid w:val="22CE62ED"/>
    <w:rsid w:val="22D00291"/>
    <w:rsid w:val="22D271C6"/>
    <w:rsid w:val="230179B1"/>
    <w:rsid w:val="23040064"/>
    <w:rsid w:val="23175808"/>
    <w:rsid w:val="23180AF9"/>
    <w:rsid w:val="231C4FF6"/>
    <w:rsid w:val="231F6A25"/>
    <w:rsid w:val="23242529"/>
    <w:rsid w:val="232A7D47"/>
    <w:rsid w:val="232D1191"/>
    <w:rsid w:val="232F44D2"/>
    <w:rsid w:val="23497C5E"/>
    <w:rsid w:val="234C3A0F"/>
    <w:rsid w:val="235056B9"/>
    <w:rsid w:val="236A4298"/>
    <w:rsid w:val="23782CF0"/>
    <w:rsid w:val="2379470A"/>
    <w:rsid w:val="237D3C94"/>
    <w:rsid w:val="237D7B52"/>
    <w:rsid w:val="2386380F"/>
    <w:rsid w:val="23894092"/>
    <w:rsid w:val="238B0005"/>
    <w:rsid w:val="23AB037C"/>
    <w:rsid w:val="23B94AD7"/>
    <w:rsid w:val="23F04422"/>
    <w:rsid w:val="23F11CF8"/>
    <w:rsid w:val="23FA3F85"/>
    <w:rsid w:val="23FA5929"/>
    <w:rsid w:val="241A3DCC"/>
    <w:rsid w:val="241C46E5"/>
    <w:rsid w:val="242077AB"/>
    <w:rsid w:val="24230E9F"/>
    <w:rsid w:val="24296E1C"/>
    <w:rsid w:val="242B1576"/>
    <w:rsid w:val="242D4AB9"/>
    <w:rsid w:val="24322926"/>
    <w:rsid w:val="24340DBD"/>
    <w:rsid w:val="243944A6"/>
    <w:rsid w:val="244608FC"/>
    <w:rsid w:val="24482312"/>
    <w:rsid w:val="244D282E"/>
    <w:rsid w:val="245C2866"/>
    <w:rsid w:val="24661683"/>
    <w:rsid w:val="24674B6E"/>
    <w:rsid w:val="246940F1"/>
    <w:rsid w:val="24803ED2"/>
    <w:rsid w:val="248441E1"/>
    <w:rsid w:val="249553F0"/>
    <w:rsid w:val="249D6FEA"/>
    <w:rsid w:val="249F066D"/>
    <w:rsid w:val="24A47538"/>
    <w:rsid w:val="24A626D2"/>
    <w:rsid w:val="24A74E9C"/>
    <w:rsid w:val="24A920B6"/>
    <w:rsid w:val="24B03556"/>
    <w:rsid w:val="24B84ED1"/>
    <w:rsid w:val="24BA06F9"/>
    <w:rsid w:val="24C72F99"/>
    <w:rsid w:val="24CC7740"/>
    <w:rsid w:val="24CF4470"/>
    <w:rsid w:val="24E04602"/>
    <w:rsid w:val="24EF6C26"/>
    <w:rsid w:val="24F30135"/>
    <w:rsid w:val="24FE1748"/>
    <w:rsid w:val="24FE53D6"/>
    <w:rsid w:val="2500415E"/>
    <w:rsid w:val="250474D0"/>
    <w:rsid w:val="25067B9E"/>
    <w:rsid w:val="2517233E"/>
    <w:rsid w:val="252B1790"/>
    <w:rsid w:val="25320A80"/>
    <w:rsid w:val="253451D0"/>
    <w:rsid w:val="253B2F37"/>
    <w:rsid w:val="254B7D24"/>
    <w:rsid w:val="2551624D"/>
    <w:rsid w:val="25551ADF"/>
    <w:rsid w:val="25704976"/>
    <w:rsid w:val="257323FC"/>
    <w:rsid w:val="25751D58"/>
    <w:rsid w:val="257F2279"/>
    <w:rsid w:val="2581694D"/>
    <w:rsid w:val="258B556F"/>
    <w:rsid w:val="259C768E"/>
    <w:rsid w:val="25AC5BB2"/>
    <w:rsid w:val="25B710F4"/>
    <w:rsid w:val="25BD4331"/>
    <w:rsid w:val="25BE795A"/>
    <w:rsid w:val="25D100CA"/>
    <w:rsid w:val="25DE03CF"/>
    <w:rsid w:val="25ED3E1B"/>
    <w:rsid w:val="25F25ABB"/>
    <w:rsid w:val="25F6668A"/>
    <w:rsid w:val="25FD4FFA"/>
    <w:rsid w:val="260C287F"/>
    <w:rsid w:val="26244F6C"/>
    <w:rsid w:val="262C707E"/>
    <w:rsid w:val="26302483"/>
    <w:rsid w:val="263E11B4"/>
    <w:rsid w:val="26440349"/>
    <w:rsid w:val="265257D5"/>
    <w:rsid w:val="265872DF"/>
    <w:rsid w:val="265B0726"/>
    <w:rsid w:val="26601C9E"/>
    <w:rsid w:val="26727835"/>
    <w:rsid w:val="268E2F91"/>
    <w:rsid w:val="26926D82"/>
    <w:rsid w:val="269707BB"/>
    <w:rsid w:val="26B336F2"/>
    <w:rsid w:val="26B55072"/>
    <w:rsid w:val="26CA3898"/>
    <w:rsid w:val="26D26049"/>
    <w:rsid w:val="26D31C7F"/>
    <w:rsid w:val="26E0097A"/>
    <w:rsid w:val="26E74003"/>
    <w:rsid w:val="26ED70EC"/>
    <w:rsid w:val="26F0226B"/>
    <w:rsid w:val="26F2756B"/>
    <w:rsid w:val="26F73B49"/>
    <w:rsid w:val="26FA51FE"/>
    <w:rsid w:val="26FD1641"/>
    <w:rsid w:val="26FF0060"/>
    <w:rsid w:val="27084373"/>
    <w:rsid w:val="271876B3"/>
    <w:rsid w:val="271A5DF6"/>
    <w:rsid w:val="2726278D"/>
    <w:rsid w:val="27270CBF"/>
    <w:rsid w:val="27376C0D"/>
    <w:rsid w:val="27377FB6"/>
    <w:rsid w:val="273D76F6"/>
    <w:rsid w:val="27411CC6"/>
    <w:rsid w:val="274136BA"/>
    <w:rsid w:val="27443D4E"/>
    <w:rsid w:val="27460347"/>
    <w:rsid w:val="274749CB"/>
    <w:rsid w:val="27532A71"/>
    <w:rsid w:val="2762479C"/>
    <w:rsid w:val="27637FFF"/>
    <w:rsid w:val="276B6247"/>
    <w:rsid w:val="276D67DC"/>
    <w:rsid w:val="27893FD0"/>
    <w:rsid w:val="278E1A51"/>
    <w:rsid w:val="27942125"/>
    <w:rsid w:val="279B4019"/>
    <w:rsid w:val="27AB0FF2"/>
    <w:rsid w:val="27B17AF1"/>
    <w:rsid w:val="27B3022A"/>
    <w:rsid w:val="27B91EEC"/>
    <w:rsid w:val="27BA122B"/>
    <w:rsid w:val="27BB3F90"/>
    <w:rsid w:val="27BB5A25"/>
    <w:rsid w:val="27C328E3"/>
    <w:rsid w:val="27CA23D6"/>
    <w:rsid w:val="27D374D1"/>
    <w:rsid w:val="27D836E6"/>
    <w:rsid w:val="27D95AC0"/>
    <w:rsid w:val="27DF6965"/>
    <w:rsid w:val="27E33511"/>
    <w:rsid w:val="27F00364"/>
    <w:rsid w:val="27F937BE"/>
    <w:rsid w:val="27FC531C"/>
    <w:rsid w:val="2806357F"/>
    <w:rsid w:val="281D6113"/>
    <w:rsid w:val="282F42C7"/>
    <w:rsid w:val="283D3272"/>
    <w:rsid w:val="28422902"/>
    <w:rsid w:val="28452494"/>
    <w:rsid w:val="285B5C7A"/>
    <w:rsid w:val="285B710B"/>
    <w:rsid w:val="286A0C4A"/>
    <w:rsid w:val="286A0F3A"/>
    <w:rsid w:val="288E418F"/>
    <w:rsid w:val="28926411"/>
    <w:rsid w:val="28960FEE"/>
    <w:rsid w:val="289F091E"/>
    <w:rsid w:val="289F42AB"/>
    <w:rsid w:val="28A050BE"/>
    <w:rsid w:val="28B21328"/>
    <w:rsid w:val="28B53228"/>
    <w:rsid w:val="28C93F01"/>
    <w:rsid w:val="28CC2D66"/>
    <w:rsid w:val="28D02A9E"/>
    <w:rsid w:val="28D745CB"/>
    <w:rsid w:val="28D84E91"/>
    <w:rsid w:val="28F44401"/>
    <w:rsid w:val="28FD0FC6"/>
    <w:rsid w:val="29103DC7"/>
    <w:rsid w:val="2912606A"/>
    <w:rsid w:val="291B57C0"/>
    <w:rsid w:val="291E6686"/>
    <w:rsid w:val="291E77BB"/>
    <w:rsid w:val="29211A0F"/>
    <w:rsid w:val="29211B8F"/>
    <w:rsid w:val="292A2200"/>
    <w:rsid w:val="292D2A1E"/>
    <w:rsid w:val="29325C93"/>
    <w:rsid w:val="293C1FD4"/>
    <w:rsid w:val="29404152"/>
    <w:rsid w:val="2945563C"/>
    <w:rsid w:val="294C5DD3"/>
    <w:rsid w:val="294D47E8"/>
    <w:rsid w:val="29716546"/>
    <w:rsid w:val="29764842"/>
    <w:rsid w:val="297B38E7"/>
    <w:rsid w:val="29805E5A"/>
    <w:rsid w:val="29885DF5"/>
    <w:rsid w:val="298B37A1"/>
    <w:rsid w:val="298D1509"/>
    <w:rsid w:val="298F4168"/>
    <w:rsid w:val="29915D6D"/>
    <w:rsid w:val="299B6D7B"/>
    <w:rsid w:val="299E20BE"/>
    <w:rsid w:val="29A553F9"/>
    <w:rsid w:val="29A836F5"/>
    <w:rsid w:val="29AB6F01"/>
    <w:rsid w:val="29B764A7"/>
    <w:rsid w:val="29B91D5C"/>
    <w:rsid w:val="29C1503F"/>
    <w:rsid w:val="29C50622"/>
    <w:rsid w:val="29CE00DF"/>
    <w:rsid w:val="29E641D2"/>
    <w:rsid w:val="29EC542D"/>
    <w:rsid w:val="29ED20E9"/>
    <w:rsid w:val="2A073A42"/>
    <w:rsid w:val="2A171EF6"/>
    <w:rsid w:val="2A220536"/>
    <w:rsid w:val="2A230C58"/>
    <w:rsid w:val="2A2322E8"/>
    <w:rsid w:val="2A2527F1"/>
    <w:rsid w:val="2A332AAD"/>
    <w:rsid w:val="2A415FF2"/>
    <w:rsid w:val="2A447B41"/>
    <w:rsid w:val="2A4555A8"/>
    <w:rsid w:val="2A5C3030"/>
    <w:rsid w:val="2A5D5A4E"/>
    <w:rsid w:val="2A655805"/>
    <w:rsid w:val="2A7124CB"/>
    <w:rsid w:val="2A7B7464"/>
    <w:rsid w:val="2A83507A"/>
    <w:rsid w:val="2A924A41"/>
    <w:rsid w:val="2AA16B4B"/>
    <w:rsid w:val="2AA54B05"/>
    <w:rsid w:val="2AA852B4"/>
    <w:rsid w:val="2AAD4F4D"/>
    <w:rsid w:val="2AAE4237"/>
    <w:rsid w:val="2AB15EC4"/>
    <w:rsid w:val="2AB473A3"/>
    <w:rsid w:val="2AB61665"/>
    <w:rsid w:val="2AB7665B"/>
    <w:rsid w:val="2ABF29DC"/>
    <w:rsid w:val="2AC72BA5"/>
    <w:rsid w:val="2AC765D4"/>
    <w:rsid w:val="2ACE06C1"/>
    <w:rsid w:val="2AE51826"/>
    <w:rsid w:val="2AE56B85"/>
    <w:rsid w:val="2AEA2034"/>
    <w:rsid w:val="2AF63008"/>
    <w:rsid w:val="2AF64BE0"/>
    <w:rsid w:val="2B0F44AE"/>
    <w:rsid w:val="2B16793C"/>
    <w:rsid w:val="2B180BF3"/>
    <w:rsid w:val="2B2E2D3E"/>
    <w:rsid w:val="2B307A06"/>
    <w:rsid w:val="2B324A1A"/>
    <w:rsid w:val="2B3426CE"/>
    <w:rsid w:val="2B354F60"/>
    <w:rsid w:val="2B4F7194"/>
    <w:rsid w:val="2B56514F"/>
    <w:rsid w:val="2B5A1B62"/>
    <w:rsid w:val="2B656676"/>
    <w:rsid w:val="2B665EAE"/>
    <w:rsid w:val="2B677619"/>
    <w:rsid w:val="2B6E176D"/>
    <w:rsid w:val="2B7C0ECA"/>
    <w:rsid w:val="2B8C5A4E"/>
    <w:rsid w:val="2B8D7160"/>
    <w:rsid w:val="2B9C3192"/>
    <w:rsid w:val="2BA00E68"/>
    <w:rsid w:val="2BA72C46"/>
    <w:rsid w:val="2BB42D73"/>
    <w:rsid w:val="2BBE6B5F"/>
    <w:rsid w:val="2BC45AE9"/>
    <w:rsid w:val="2C02626D"/>
    <w:rsid w:val="2C172630"/>
    <w:rsid w:val="2C1A3F3B"/>
    <w:rsid w:val="2C1C1754"/>
    <w:rsid w:val="2C250A58"/>
    <w:rsid w:val="2C355177"/>
    <w:rsid w:val="2C4431E6"/>
    <w:rsid w:val="2C4A7E08"/>
    <w:rsid w:val="2C4D3B16"/>
    <w:rsid w:val="2C527253"/>
    <w:rsid w:val="2C5571C2"/>
    <w:rsid w:val="2C6E649E"/>
    <w:rsid w:val="2C756543"/>
    <w:rsid w:val="2C7D5FFC"/>
    <w:rsid w:val="2C847AA2"/>
    <w:rsid w:val="2C874E86"/>
    <w:rsid w:val="2C926863"/>
    <w:rsid w:val="2C953A7B"/>
    <w:rsid w:val="2C96645A"/>
    <w:rsid w:val="2C9F76B5"/>
    <w:rsid w:val="2CA13458"/>
    <w:rsid w:val="2CA318F7"/>
    <w:rsid w:val="2CA710FD"/>
    <w:rsid w:val="2CA7132C"/>
    <w:rsid w:val="2CB43994"/>
    <w:rsid w:val="2CC504CE"/>
    <w:rsid w:val="2CEF4DB8"/>
    <w:rsid w:val="2D0B618C"/>
    <w:rsid w:val="2D164C2F"/>
    <w:rsid w:val="2D1A0188"/>
    <w:rsid w:val="2D312727"/>
    <w:rsid w:val="2D5F7079"/>
    <w:rsid w:val="2D676772"/>
    <w:rsid w:val="2D6C0923"/>
    <w:rsid w:val="2D742FAC"/>
    <w:rsid w:val="2D76619B"/>
    <w:rsid w:val="2D785AEC"/>
    <w:rsid w:val="2D786C7F"/>
    <w:rsid w:val="2D820102"/>
    <w:rsid w:val="2DB84A73"/>
    <w:rsid w:val="2DC420F3"/>
    <w:rsid w:val="2DEF74DE"/>
    <w:rsid w:val="2DF975AC"/>
    <w:rsid w:val="2E0A2088"/>
    <w:rsid w:val="2E0C459A"/>
    <w:rsid w:val="2E144B2F"/>
    <w:rsid w:val="2E1B086A"/>
    <w:rsid w:val="2E1F2614"/>
    <w:rsid w:val="2E2D0187"/>
    <w:rsid w:val="2E2E6A9D"/>
    <w:rsid w:val="2E2F55FE"/>
    <w:rsid w:val="2E3110D4"/>
    <w:rsid w:val="2E3322E9"/>
    <w:rsid w:val="2E4B4C5C"/>
    <w:rsid w:val="2E4D1680"/>
    <w:rsid w:val="2E527FA3"/>
    <w:rsid w:val="2E5473FF"/>
    <w:rsid w:val="2E5F1BD5"/>
    <w:rsid w:val="2E647266"/>
    <w:rsid w:val="2E6A6C5B"/>
    <w:rsid w:val="2E7563CA"/>
    <w:rsid w:val="2E774F20"/>
    <w:rsid w:val="2E7B74C7"/>
    <w:rsid w:val="2E911523"/>
    <w:rsid w:val="2E930025"/>
    <w:rsid w:val="2E972F2C"/>
    <w:rsid w:val="2E9A4EFD"/>
    <w:rsid w:val="2EA85D7F"/>
    <w:rsid w:val="2EAB7F89"/>
    <w:rsid w:val="2EB1686E"/>
    <w:rsid w:val="2ECF7832"/>
    <w:rsid w:val="2ED04AD5"/>
    <w:rsid w:val="2EDB5ABF"/>
    <w:rsid w:val="2EDF7367"/>
    <w:rsid w:val="2EE05FC0"/>
    <w:rsid w:val="2EE244FD"/>
    <w:rsid w:val="2EE53C8E"/>
    <w:rsid w:val="2EED121B"/>
    <w:rsid w:val="2EF06E25"/>
    <w:rsid w:val="2EFD18D0"/>
    <w:rsid w:val="2F0277D5"/>
    <w:rsid w:val="2F0D7FE9"/>
    <w:rsid w:val="2F170660"/>
    <w:rsid w:val="2F2451E0"/>
    <w:rsid w:val="2F2F3B8A"/>
    <w:rsid w:val="2F364A73"/>
    <w:rsid w:val="2F3D7F00"/>
    <w:rsid w:val="2F467FBE"/>
    <w:rsid w:val="2F4C350C"/>
    <w:rsid w:val="2F541AFE"/>
    <w:rsid w:val="2F5D6E64"/>
    <w:rsid w:val="2F60780C"/>
    <w:rsid w:val="2F610B7D"/>
    <w:rsid w:val="2F6119AF"/>
    <w:rsid w:val="2F614C24"/>
    <w:rsid w:val="2F662292"/>
    <w:rsid w:val="2F697DED"/>
    <w:rsid w:val="2F6E4B6A"/>
    <w:rsid w:val="2F820310"/>
    <w:rsid w:val="2F8451AC"/>
    <w:rsid w:val="2F8F6822"/>
    <w:rsid w:val="2F963310"/>
    <w:rsid w:val="2F997E4E"/>
    <w:rsid w:val="2F9E1092"/>
    <w:rsid w:val="2FAC633A"/>
    <w:rsid w:val="2FC63AD7"/>
    <w:rsid w:val="2FCB5D7E"/>
    <w:rsid w:val="2FCC0A33"/>
    <w:rsid w:val="2FCE14B2"/>
    <w:rsid w:val="2FD127F1"/>
    <w:rsid w:val="2FD248A3"/>
    <w:rsid w:val="2FDF5560"/>
    <w:rsid w:val="2FE03190"/>
    <w:rsid w:val="2FE20415"/>
    <w:rsid w:val="2FE6669C"/>
    <w:rsid w:val="2FF6551D"/>
    <w:rsid w:val="2FF97211"/>
    <w:rsid w:val="3005208C"/>
    <w:rsid w:val="300B117F"/>
    <w:rsid w:val="300B29A1"/>
    <w:rsid w:val="300C5EF5"/>
    <w:rsid w:val="300F1B69"/>
    <w:rsid w:val="30107CB7"/>
    <w:rsid w:val="3015702B"/>
    <w:rsid w:val="3016110C"/>
    <w:rsid w:val="30256735"/>
    <w:rsid w:val="302700A1"/>
    <w:rsid w:val="30274F17"/>
    <w:rsid w:val="304349E5"/>
    <w:rsid w:val="304519B6"/>
    <w:rsid w:val="30456ADC"/>
    <w:rsid w:val="30503767"/>
    <w:rsid w:val="30544F06"/>
    <w:rsid w:val="305B4BE0"/>
    <w:rsid w:val="305C560D"/>
    <w:rsid w:val="30656DFA"/>
    <w:rsid w:val="306716E8"/>
    <w:rsid w:val="3071786B"/>
    <w:rsid w:val="30720686"/>
    <w:rsid w:val="307661BC"/>
    <w:rsid w:val="30776B70"/>
    <w:rsid w:val="30887B78"/>
    <w:rsid w:val="308A00D1"/>
    <w:rsid w:val="3096437B"/>
    <w:rsid w:val="30AC6546"/>
    <w:rsid w:val="30B17AF1"/>
    <w:rsid w:val="30B31888"/>
    <w:rsid w:val="30B874A2"/>
    <w:rsid w:val="30C162E1"/>
    <w:rsid w:val="30C417A5"/>
    <w:rsid w:val="30D145DE"/>
    <w:rsid w:val="30E9289D"/>
    <w:rsid w:val="30EC2018"/>
    <w:rsid w:val="30EE7820"/>
    <w:rsid w:val="30F2422E"/>
    <w:rsid w:val="30F81620"/>
    <w:rsid w:val="30F951D1"/>
    <w:rsid w:val="30FE225C"/>
    <w:rsid w:val="310009E3"/>
    <w:rsid w:val="310234C5"/>
    <w:rsid w:val="310B19F5"/>
    <w:rsid w:val="310D7E9C"/>
    <w:rsid w:val="310E2A85"/>
    <w:rsid w:val="31112363"/>
    <w:rsid w:val="31132E16"/>
    <w:rsid w:val="312B6E56"/>
    <w:rsid w:val="312E1A28"/>
    <w:rsid w:val="313630A6"/>
    <w:rsid w:val="3140633A"/>
    <w:rsid w:val="314264F0"/>
    <w:rsid w:val="31436BC5"/>
    <w:rsid w:val="31510825"/>
    <w:rsid w:val="31542FBC"/>
    <w:rsid w:val="31572775"/>
    <w:rsid w:val="31621B3F"/>
    <w:rsid w:val="31637909"/>
    <w:rsid w:val="31643CBE"/>
    <w:rsid w:val="316E591A"/>
    <w:rsid w:val="316F57B0"/>
    <w:rsid w:val="317F4C13"/>
    <w:rsid w:val="31832515"/>
    <w:rsid w:val="31854FF2"/>
    <w:rsid w:val="31865CC0"/>
    <w:rsid w:val="318801EE"/>
    <w:rsid w:val="31910D0B"/>
    <w:rsid w:val="319110B4"/>
    <w:rsid w:val="31946FC9"/>
    <w:rsid w:val="3196734D"/>
    <w:rsid w:val="319C6607"/>
    <w:rsid w:val="319E29C2"/>
    <w:rsid w:val="31A744AE"/>
    <w:rsid w:val="31BA62FD"/>
    <w:rsid w:val="31BA7702"/>
    <w:rsid w:val="31C5319C"/>
    <w:rsid w:val="31C5495A"/>
    <w:rsid w:val="31CC2E4C"/>
    <w:rsid w:val="31CD5FCF"/>
    <w:rsid w:val="31D85CEE"/>
    <w:rsid w:val="31DB08DC"/>
    <w:rsid w:val="31DD57CC"/>
    <w:rsid w:val="31DF5C53"/>
    <w:rsid w:val="31E003AB"/>
    <w:rsid w:val="320136F3"/>
    <w:rsid w:val="32026C14"/>
    <w:rsid w:val="3204670F"/>
    <w:rsid w:val="320D721B"/>
    <w:rsid w:val="320E6C38"/>
    <w:rsid w:val="321425E2"/>
    <w:rsid w:val="32156C63"/>
    <w:rsid w:val="321A563F"/>
    <w:rsid w:val="32322B49"/>
    <w:rsid w:val="32390FC3"/>
    <w:rsid w:val="323A2D11"/>
    <w:rsid w:val="323C7284"/>
    <w:rsid w:val="32440C3B"/>
    <w:rsid w:val="324D2EE6"/>
    <w:rsid w:val="32541A83"/>
    <w:rsid w:val="325F2DD3"/>
    <w:rsid w:val="326B4952"/>
    <w:rsid w:val="32791026"/>
    <w:rsid w:val="327A0933"/>
    <w:rsid w:val="328558EF"/>
    <w:rsid w:val="328C0552"/>
    <w:rsid w:val="329352FE"/>
    <w:rsid w:val="32946023"/>
    <w:rsid w:val="3295656D"/>
    <w:rsid w:val="329D3975"/>
    <w:rsid w:val="329F3480"/>
    <w:rsid w:val="32A2163C"/>
    <w:rsid w:val="32A53C1B"/>
    <w:rsid w:val="32AD0D58"/>
    <w:rsid w:val="32B316DA"/>
    <w:rsid w:val="32B37666"/>
    <w:rsid w:val="32BF31B7"/>
    <w:rsid w:val="32C078A5"/>
    <w:rsid w:val="32C3411B"/>
    <w:rsid w:val="32C863BA"/>
    <w:rsid w:val="32CA26BE"/>
    <w:rsid w:val="32CC6591"/>
    <w:rsid w:val="32D641F9"/>
    <w:rsid w:val="32F23308"/>
    <w:rsid w:val="32F530F1"/>
    <w:rsid w:val="32F930F6"/>
    <w:rsid w:val="33032CF0"/>
    <w:rsid w:val="331015E1"/>
    <w:rsid w:val="3320471B"/>
    <w:rsid w:val="33206F58"/>
    <w:rsid w:val="33272284"/>
    <w:rsid w:val="33370B79"/>
    <w:rsid w:val="333A4043"/>
    <w:rsid w:val="333E7D52"/>
    <w:rsid w:val="33570A8B"/>
    <w:rsid w:val="335C2B6F"/>
    <w:rsid w:val="336130D9"/>
    <w:rsid w:val="3367179D"/>
    <w:rsid w:val="33677EB6"/>
    <w:rsid w:val="336C4CC0"/>
    <w:rsid w:val="337C0610"/>
    <w:rsid w:val="338952B7"/>
    <w:rsid w:val="33982D12"/>
    <w:rsid w:val="339A70D5"/>
    <w:rsid w:val="33A074BB"/>
    <w:rsid w:val="33A31AB4"/>
    <w:rsid w:val="33A60F2D"/>
    <w:rsid w:val="33B12D49"/>
    <w:rsid w:val="33BC5828"/>
    <w:rsid w:val="33BD77E6"/>
    <w:rsid w:val="33C74BC1"/>
    <w:rsid w:val="33D2763C"/>
    <w:rsid w:val="33D34087"/>
    <w:rsid w:val="33D450F0"/>
    <w:rsid w:val="33D755C6"/>
    <w:rsid w:val="33DD1A4A"/>
    <w:rsid w:val="33EA551D"/>
    <w:rsid w:val="33F6242A"/>
    <w:rsid w:val="340142EE"/>
    <w:rsid w:val="34017EC2"/>
    <w:rsid w:val="34034C74"/>
    <w:rsid w:val="340653B7"/>
    <w:rsid w:val="34155D28"/>
    <w:rsid w:val="34385887"/>
    <w:rsid w:val="343F56C9"/>
    <w:rsid w:val="34424788"/>
    <w:rsid w:val="344E2D4B"/>
    <w:rsid w:val="346148DA"/>
    <w:rsid w:val="346257F3"/>
    <w:rsid w:val="34793A1C"/>
    <w:rsid w:val="347B48D7"/>
    <w:rsid w:val="347E393C"/>
    <w:rsid w:val="34891290"/>
    <w:rsid w:val="349474B9"/>
    <w:rsid w:val="34981CF2"/>
    <w:rsid w:val="349D1A83"/>
    <w:rsid w:val="34A95118"/>
    <w:rsid w:val="34B5562D"/>
    <w:rsid w:val="34C822C1"/>
    <w:rsid w:val="34D15F7E"/>
    <w:rsid w:val="34D2240A"/>
    <w:rsid w:val="34D45B36"/>
    <w:rsid w:val="34DA1D44"/>
    <w:rsid w:val="34DA2F6F"/>
    <w:rsid w:val="34DF36A3"/>
    <w:rsid w:val="34E0708E"/>
    <w:rsid w:val="34E66A01"/>
    <w:rsid w:val="34F84343"/>
    <w:rsid w:val="35096057"/>
    <w:rsid w:val="350A46AF"/>
    <w:rsid w:val="350C708B"/>
    <w:rsid w:val="351D1EAC"/>
    <w:rsid w:val="351D2DCC"/>
    <w:rsid w:val="35216C6E"/>
    <w:rsid w:val="35272DDE"/>
    <w:rsid w:val="352B4CE3"/>
    <w:rsid w:val="35374C5E"/>
    <w:rsid w:val="353B58C5"/>
    <w:rsid w:val="353F36C6"/>
    <w:rsid w:val="354A26A4"/>
    <w:rsid w:val="354E2DFF"/>
    <w:rsid w:val="35520A92"/>
    <w:rsid w:val="3557294B"/>
    <w:rsid w:val="35575F14"/>
    <w:rsid w:val="355E3CAD"/>
    <w:rsid w:val="355E76DD"/>
    <w:rsid w:val="35744CA6"/>
    <w:rsid w:val="35772D0D"/>
    <w:rsid w:val="35781C09"/>
    <w:rsid w:val="3596063D"/>
    <w:rsid w:val="35964181"/>
    <w:rsid w:val="359737D5"/>
    <w:rsid w:val="359A4D27"/>
    <w:rsid w:val="35AE5DFC"/>
    <w:rsid w:val="35BC6A56"/>
    <w:rsid w:val="35BF278C"/>
    <w:rsid w:val="35C12387"/>
    <w:rsid w:val="35D26540"/>
    <w:rsid w:val="35E4234E"/>
    <w:rsid w:val="35E60AE9"/>
    <w:rsid w:val="35E7471A"/>
    <w:rsid w:val="35F103F9"/>
    <w:rsid w:val="35F54D0F"/>
    <w:rsid w:val="35F95EB8"/>
    <w:rsid w:val="36063D19"/>
    <w:rsid w:val="36065B57"/>
    <w:rsid w:val="360D7610"/>
    <w:rsid w:val="360E3454"/>
    <w:rsid w:val="36122020"/>
    <w:rsid w:val="36133195"/>
    <w:rsid w:val="362255E3"/>
    <w:rsid w:val="362C4167"/>
    <w:rsid w:val="362F2E3B"/>
    <w:rsid w:val="36376F1A"/>
    <w:rsid w:val="3639053B"/>
    <w:rsid w:val="364829E8"/>
    <w:rsid w:val="36534B17"/>
    <w:rsid w:val="365A4B23"/>
    <w:rsid w:val="3665336B"/>
    <w:rsid w:val="367C1D39"/>
    <w:rsid w:val="36932052"/>
    <w:rsid w:val="36B00294"/>
    <w:rsid w:val="36B007C3"/>
    <w:rsid w:val="36B625AC"/>
    <w:rsid w:val="36BA5F54"/>
    <w:rsid w:val="36BC6B78"/>
    <w:rsid w:val="36BE58D6"/>
    <w:rsid w:val="36C40665"/>
    <w:rsid w:val="36D46CB4"/>
    <w:rsid w:val="36D52C8A"/>
    <w:rsid w:val="36DD4694"/>
    <w:rsid w:val="36E31C90"/>
    <w:rsid w:val="36E84D42"/>
    <w:rsid w:val="36EF005E"/>
    <w:rsid w:val="37003BEE"/>
    <w:rsid w:val="370614D4"/>
    <w:rsid w:val="372A5200"/>
    <w:rsid w:val="372C76DC"/>
    <w:rsid w:val="37434E89"/>
    <w:rsid w:val="37451625"/>
    <w:rsid w:val="37522BA6"/>
    <w:rsid w:val="37536F78"/>
    <w:rsid w:val="375B1868"/>
    <w:rsid w:val="375C221D"/>
    <w:rsid w:val="375F267A"/>
    <w:rsid w:val="37600320"/>
    <w:rsid w:val="37615E18"/>
    <w:rsid w:val="376246D8"/>
    <w:rsid w:val="376434EE"/>
    <w:rsid w:val="37667B37"/>
    <w:rsid w:val="37683702"/>
    <w:rsid w:val="376B110A"/>
    <w:rsid w:val="37733C71"/>
    <w:rsid w:val="37774F68"/>
    <w:rsid w:val="377D4027"/>
    <w:rsid w:val="37847E46"/>
    <w:rsid w:val="37885CCE"/>
    <w:rsid w:val="37953F06"/>
    <w:rsid w:val="379778AB"/>
    <w:rsid w:val="37A8448F"/>
    <w:rsid w:val="37B67FF0"/>
    <w:rsid w:val="37B83CB5"/>
    <w:rsid w:val="37C34811"/>
    <w:rsid w:val="37D12BA2"/>
    <w:rsid w:val="37E05F9C"/>
    <w:rsid w:val="37EB0933"/>
    <w:rsid w:val="37F030D0"/>
    <w:rsid w:val="37FF4D40"/>
    <w:rsid w:val="38186A79"/>
    <w:rsid w:val="3821339D"/>
    <w:rsid w:val="384217D3"/>
    <w:rsid w:val="385242FB"/>
    <w:rsid w:val="385709B4"/>
    <w:rsid w:val="38597D6C"/>
    <w:rsid w:val="385D0333"/>
    <w:rsid w:val="386610B5"/>
    <w:rsid w:val="38687145"/>
    <w:rsid w:val="38705E2B"/>
    <w:rsid w:val="3871257B"/>
    <w:rsid w:val="387F3183"/>
    <w:rsid w:val="3883627A"/>
    <w:rsid w:val="388F231A"/>
    <w:rsid w:val="38966323"/>
    <w:rsid w:val="38A6711A"/>
    <w:rsid w:val="38A91FE7"/>
    <w:rsid w:val="38AE1D11"/>
    <w:rsid w:val="38B511A6"/>
    <w:rsid w:val="38BE3FB7"/>
    <w:rsid w:val="38C773D4"/>
    <w:rsid w:val="38DE73EE"/>
    <w:rsid w:val="38DF4777"/>
    <w:rsid w:val="38E70B49"/>
    <w:rsid w:val="38EC0D23"/>
    <w:rsid w:val="38F145AE"/>
    <w:rsid w:val="38F76429"/>
    <w:rsid w:val="38F82C53"/>
    <w:rsid w:val="3907564A"/>
    <w:rsid w:val="390A61FB"/>
    <w:rsid w:val="390D6B5B"/>
    <w:rsid w:val="391D5822"/>
    <w:rsid w:val="39210F20"/>
    <w:rsid w:val="39251F7D"/>
    <w:rsid w:val="392B454E"/>
    <w:rsid w:val="392B62BA"/>
    <w:rsid w:val="394D08D6"/>
    <w:rsid w:val="39587DBD"/>
    <w:rsid w:val="39627389"/>
    <w:rsid w:val="396B114F"/>
    <w:rsid w:val="39706D89"/>
    <w:rsid w:val="397E2603"/>
    <w:rsid w:val="398334B4"/>
    <w:rsid w:val="398F4187"/>
    <w:rsid w:val="39905859"/>
    <w:rsid w:val="399336D7"/>
    <w:rsid w:val="399F45B1"/>
    <w:rsid w:val="39A250A0"/>
    <w:rsid w:val="39B44760"/>
    <w:rsid w:val="39CA7D9E"/>
    <w:rsid w:val="39CB4FC1"/>
    <w:rsid w:val="39CE0173"/>
    <w:rsid w:val="39D5405A"/>
    <w:rsid w:val="39E638F8"/>
    <w:rsid w:val="39EB6046"/>
    <w:rsid w:val="39EE0495"/>
    <w:rsid w:val="39F75E50"/>
    <w:rsid w:val="39FA1D8F"/>
    <w:rsid w:val="39FE3B22"/>
    <w:rsid w:val="3A190A3B"/>
    <w:rsid w:val="3A1E5DB9"/>
    <w:rsid w:val="3A1F65B2"/>
    <w:rsid w:val="3A22523A"/>
    <w:rsid w:val="3A2D0A37"/>
    <w:rsid w:val="3A3B581B"/>
    <w:rsid w:val="3A3D3531"/>
    <w:rsid w:val="3A423CB8"/>
    <w:rsid w:val="3A4F33B3"/>
    <w:rsid w:val="3A563690"/>
    <w:rsid w:val="3A573FB9"/>
    <w:rsid w:val="3A5A5620"/>
    <w:rsid w:val="3A62773E"/>
    <w:rsid w:val="3A670547"/>
    <w:rsid w:val="3A6947DF"/>
    <w:rsid w:val="3A7B0BEF"/>
    <w:rsid w:val="3A901AF8"/>
    <w:rsid w:val="3A9311C0"/>
    <w:rsid w:val="3A9C6313"/>
    <w:rsid w:val="3AAC1E8E"/>
    <w:rsid w:val="3AAD772E"/>
    <w:rsid w:val="3AB0785E"/>
    <w:rsid w:val="3AB902B9"/>
    <w:rsid w:val="3ABF3BD0"/>
    <w:rsid w:val="3AC21E8A"/>
    <w:rsid w:val="3ACC27EB"/>
    <w:rsid w:val="3AE05EEA"/>
    <w:rsid w:val="3AEE5791"/>
    <w:rsid w:val="3AF73818"/>
    <w:rsid w:val="3AF764BE"/>
    <w:rsid w:val="3B023744"/>
    <w:rsid w:val="3B050631"/>
    <w:rsid w:val="3B125B72"/>
    <w:rsid w:val="3B190097"/>
    <w:rsid w:val="3B2E27FE"/>
    <w:rsid w:val="3B3B3F06"/>
    <w:rsid w:val="3B3D7B25"/>
    <w:rsid w:val="3B3E3328"/>
    <w:rsid w:val="3B517089"/>
    <w:rsid w:val="3B52611B"/>
    <w:rsid w:val="3B60164E"/>
    <w:rsid w:val="3B607749"/>
    <w:rsid w:val="3B6A32C2"/>
    <w:rsid w:val="3B6E771C"/>
    <w:rsid w:val="3B746194"/>
    <w:rsid w:val="3B775145"/>
    <w:rsid w:val="3B783FF1"/>
    <w:rsid w:val="3B7E4D39"/>
    <w:rsid w:val="3B870318"/>
    <w:rsid w:val="3B8C784F"/>
    <w:rsid w:val="3B9342F6"/>
    <w:rsid w:val="3B954E04"/>
    <w:rsid w:val="3B9835C3"/>
    <w:rsid w:val="3B9D7CFE"/>
    <w:rsid w:val="3BA30A6A"/>
    <w:rsid w:val="3BBA7B2B"/>
    <w:rsid w:val="3BBE14B6"/>
    <w:rsid w:val="3BC2792A"/>
    <w:rsid w:val="3BD22249"/>
    <w:rsid w:val="3BD22997"/>
    <w:rsid w:val="3BD3726F"/>
    <w:rsid w:val="3BD43F13"/>
    <w:rsid w:val="3BD631DC"/>
    <w:rsid w:val="3BDF008B"/>
    <w:rsid w:val="3BE11696"/>
    <w:rsid w:val="3BE1246F"/>
    <w:rsid w:val="3BE639B6"/>
    <w:rsid w:val="3BE70B01"/>
    <w:rsid w:val="3BF72E68"/>
    <w:rsid w:val="3C0D314F"/>
    <w:rsid w:val="3C0D5E65"/>
    <w:rsid w:val="3C0E1051"/>
    <w:rsid w:val="3C161C3F"/>
    <w:rsid w:val="3C194381"/>
    <w:rsid w:val="3C221689"/>
    <w:rsid w:val="3C226FD6"/>
    <w:rsid w:val="3C257440"/>
    <w:rsid w:val="3C276041"/>
    <w:rsid w:val="3C2A3002"/>
    <w:rsid w:val="3C2F6233"/>
    <w:rsid w:val="3C3A7C79"/>
    <w:rsid w:val="3C3B23F9"/>
    <w:rsid w:val="3C5339B7"/>
    <w:rsid w:val="3C565104"/>
    <w:rsid w:val="3C5A1830"/>
    <w:rsid w:val="3C78542E"/>
    <w:rsid w:val="3C861A94"/>
    <w:rsid w:val="3CA63912"/>
    <w:rsid w:val="3CA71862"/>
    <w:rsid w:val="3CA87566"/>
    <w:rsid w:val="3CB8355F"/>
    <w:rsid w:val="3CBE7796"/>
    <w:rsid w:val="3CC45472"/>
    <w:rsid w:val="3CCC73A8"/>
    <w:rsid w:val="3CD2369B"/>
    <w:rsid w:val="3CE56902"/>
    <w:rsid w:val="3CEE7F2F"/>
    <w:rsid w:val="3CEF1AA7"/>
    <w:rsid w:val="3CF3655A"/>
    <w:rsid w:val="3CF52CE2"/>
    <w:rsid w:val="3CFB6DCD"/>
    <w:rsid w:val="3D3050F3"/>
    <w:rsid w:val="3D3932CC"/>
    <w:rsid w:val="3D3C094E"/>
    <w:rsid w:val="3D413A65"/>
    <w:rsid w:val="3D4614CD"/>
    <w:rsid w:val="3D4B37AD"/>
    <w:rsid w:val="3D514590"/>
    <w:rsid w:val="3D5B33B1"/>
    <w:rsid w:val="3D670B03"/>
    <w:rsid w:val="3D7004B9"/>
    <w:rsid w:val="3D794FE9"/>
    <w:rsid w:val="3D7A3E1C"/>
    <w:rsid w:val="3D8C5CBF"/>
    <w:rsid w:val="3D913E87"/>
    <w:rsid w:val="3D9C376C"/>
    <w:rsid w:val="3D9F2F47"/>
    <w:rsid w:val="3DA47935"/>
    <w:rsid w:val="3DAB15E9"/>
    <w:rsid w:val="3DBE756C"/>
    <w:rsid w:val="3DCE00E7"/>
    <w:rsid w:val="3DD002B1"/>
    <w:rsid w:val="3DD158AB"/>
    <w:rsid w:val="3DD21BF9"/>
    <w:rsid w:val="3DE1670D"/>
    <w:rsid w:val="3DE30DDF"/>
    <w:rsid w:val="3DE574E1"/>
    <w:rsid w:val="3DED5BA7"/>
    <w:rsid w:val="3DEF163E"/>
    <w:rsid w:val="3DEF5592"/>
    <w:rsid w:val="3DF867FB"/>
    <w:rsid w:val="3DF923CB"/>
    <w:rsid w:val="3E060668"/>
    <w:rsid w:val="3E11699E"/>
    <w:rsid w:val="3E164140"/>
    <w:rsid w:val="3E1F1015"/>
    <w:rsid w:val="3E2A69D4"/>
    <w:rsid w:val="3E3F5D28"/>
    <w:rsid w:val="3E421041"/>
    <w:rsid w:val="3E4B2721"/>
    <w:rsid w:val="3E5345FE"/>
    <w:rsid w:val="3E635993"/>
    <w:rsid w:val="3E675036"/>
    <w:rsid w:val="3E744A27"/>
    <w:rsid w:val="3E7A1794"/>
    <w:rsid w:val="3E7A471B"/>
    <w:rsid w:val="3E7C3901"/>
    <w:rsid w:val="3E812C52"/>
    <w:rsid w:val="3E8153A4"/>
    <w:rsid w:val="3E820D0E"/>
    <w:rsid w:val="3E862833"/>
    <w:rsid w:val="3E914F16"/>
    <w:rsid w:val="3E915454"/>
    <w:rsid w:val="3E9310C7"/>
    <w:rsid w:val="3E981BBC"/>
    <w:rsid w:val="3EA31BC8"/>
    <w:rsid w:val="3EC7265C"/>
    <w:rsid w:val="3ECE79A8"/>
    <w:rsid w:val="3ED128CC"/>
    <w:rsid w:val="3ED34DE5"/>
    <w:rsid w:val="3ED64AE6"/>
    <w:rsid w:val="3EDA72A7"/>
    <w:rsid w:val="3EE464A9"/>
    <w:rsid w:val="3EED4360"/>
    <w:rsid w:val="3EF05758"/>
    <w:rsid w:val="3EF96C06"/>
    <w:rsid w:val="3EFB0B70"/>
    <w:rsid w:val="3EFC5BDD"/>
    <w:rsid w:val="3EFD5970"/>
    <w:rsid w:val="3EFF43BE"/>
    <w:rsid w:val="3F0F6A5A"/>
    <w:rsid w:val="3F133E93"/>
    <w:rsid w:val="3F1F0DFF"/>
    <w:rsid w:val="3F2422CA"/>
    <w:rsid w:val="3F2E2924"/>
    <w:rsid w:val="3F35044D"/>
    <w:rsid w:val="3F3D5A7B"/>
    <w:rsid w:val="3F3F065E"/>
    <w:rsid w:val="3F3F7BB3"/>
    <w:rsid w:val="3F431D2A"/>
    <w:rsid w:val="3F4630ED"/>
    <w:rsid w:val="3F523C2D"/>
    <w:rsid w:val="3F5F713F"/>
    <w:rsid w:val="3F673908"/>
    <w:rsid w:val="3F674DDB"/>
    <w:rsid w:val="3F6B647C"/>
    <w:rsid w:val="3F765FF5"/>
    <w:rsid w:val="3F822637"/>
    <w:rsid w:val="3F8B3DDE"/>
    <w:rsid w:val="3F9B6B76"/>
    <w:rsid w:val="3FAB6FA9"/>
    <w:rsid w:val="3FBB1BE7"/>
    <w:rsid w:val="3FBC20D5"/>
    <w:rsid w:val="3FC80B2F"/>
    <w:rsid w:val="3FC9313C"/>
    <w:rsid w:val="3FC938DE"/>
    <w:rsid w:val="3FC97267"/>
    <w:rsid w:val="3FD70979"/>
    <w:rsid w:val="3FD80A2D"/>
    <w:rsid w:val="40152C60"/>
    <w:rsid w:val="40166705"/>
    <w:rsid w:val="402D1CC1"/>
    <w:rsid w:val="4038284C"/>
    <w:rsid w:val="404533C9"/>
    <w:rsid w:val="40464DA3"/>
    <w:rsid w:val="4049694A"/>
    <w:rsid w:val="404D4D94"/>
    <w:rsid w:val="404E1311"/>
    <w:rsid w:val="405338AF"/>
    <w:rsid w:val="40554B1F"/>
    <w:rsid w:val="4057335E"/>
    <w:rsid w:val="405947CA"/>
    <w:rsid w:val="407563F3"/>
    <w:rsid w:val="40757C2D"/>
    <w:rsid w:val="407C37C9"/>
    <w:rsid w:val="408E0FD5"/>
    <w:rsid w:val="408E190A"/>
    <w:rsid w:val="408E68AB"/>
    <w:rsid w:val="409877F2"/>
    <w:rsid w:val="409C7081"/>
    <w:rsid w:val="40AA0229"/>
    <w:rsid w:val="40C47A44"/>
    <w:rsid w:val="40C54C98"/>
    <w:rsid w:val="40C8017E"/>
    <w:rsid w:val="40CB26C4"/>
    <w:rsid w:val="40D149F9"/>
    <w:rsid w:val="40DE5D3A"/>
    <w:rsid w:val="40E168C1"/>
    <w:rsid w:val="40E70541"/>
    <w:rsid w:val="40EA4757"/>
    <w:rsid w:val="40F36004"/>
    <w:rsid w:val="40F67892"/>
    <w:rsid w:val="40FD29A5"/>
    <w:rsid w:val="4106614D"/>
    <w:rsid w:val="41090E54"/>
    <w:rsid w:val="41096447"/>
    <w:rsid w:val="410D1203"/>
    <w:rsid w:val="411E0C06"/>
    <w:rsid w:val="41230B2E"/>
    <w:rsid w:val="41251A4D"/>
    <w:rsid w:val="412A0D84"/>
    <w:rsid w:val="412A154D"/>
    <w:rsid w:val="41363B19"/>
    <w:rsid w:val="413D09EF"/>
    <w:rsid w:val="41455539"/>
    <w:rsid w:val="41531760"/>
    <w:rsid w:val="41587D7F"/>
    <w:rsid w:val="415E186F"/>
    <w:rsid w:val="416E6D79"/>
    <w:rsid w:val="41720D60"/>
    <w:rsid w:val="417F3C01"/>
    <w:rsid w:val="4189086E"/>
    <w:rsid w:val="418D7EF5"/>
    <w:rsid w:val="419503DC"/>
    <w:rsid w:val="41996963"/>
    <w:rsid w:val="419E0358"/>
    <w:rsid w:val="41A822D0"/>
    <w:rsid w:val="41A87B15"/>
    <w:rsid w:val="41C96377"/>
    <w:rsid w:val="41D2266D"/>
    <w:rsid w:val="41D366FC"/>
    <w:rsid w:val="41E141B9"/>
    <w:rsid w:val="41E467D7"/>
    <w:rsid w:val="41ED0E0E"/>
    <w:rsid w:val="42087704"/>
    <w:rsid w:val="420F4D61"/>
    <w:rsid w:val="420F62C4"/>
    <w:rsid w:val="421A569D"/>
    <w:rsid w:val="421B1267"/>
    <w:rsid w:val="422607C8"/>
    <w:rsid w:val="42373FED"/>
    <w:rsid w:val="423A0F94"/>
    <w:rsid w:val="42417271"/>
    <w:rsid w:val="42511086"/>
    <w:rsid w:val="425821E0"/>
    <w:rsid w:val="425B0543"/>
    <w:rsid w:val="425E17E1"/>
    <w:rsid w:val="42606899"/>
    <w:rsid w:val="42667B41"/>
    <w:rsid w:val="42680DA5"/>
    <w:rsid w:val="4274671A"/>
    <w:rsid w:val="4285369C"/>
    <w:rsid w:val="42876EF5"/>
    <w:rsid w:val="428B4115"/>
    <w:rsid w:val="42920467"/>
    <w:rsid w:val="4293323D"/>
    <w:rsid w:val="42960340"/>
    <w:rsid w:val="42986646"/>
    <w:rsid w:val="429B49CC"/>
    <w:rsid w:val="429C6723"/>
    <w:rsid w:val="42A07560"/>
    <w:rsid w:val="42A81770"/>
    <w:rsid w:val="42AA5CA1"/>
    <w:rsid w:val="42AB2B57"/>
    <w:rsid w:val="42B26B7F"/>
    <w:rsid w:val="42B310E9"/>
    <w:rsid w:val="42C25829"/>
    <w:rsid w:val="42D32322"/>
    <w:rsid w:val="42D702E6"/>
    <w:rsid w:val="42D7598F"/>
    <w:rsid w:val="42DA59BC"/>
    <w:rsid w:val="42DB5CA8"/>
    <w:rsid w:val="42EA6C7F"/>
    <w:rsid w:val="42EE6C88"/>
    <w:rsid w:val="4302355A"/>
    <w:rsid w:val="430556FF"/>
    <w:rsid w:val="431C1602"/>
    <w:rsid w:val="431D2092"/>
    <w:rsid w:val="431E4266"/>
    <w:rsid w:val="43281CB2"/>
    <w:rsid w:val="433F16CF"/>
    <w:rsid w:val="43405B54"/>
    <w:rsid w:val="43462D90"/>
    <w:rsid w:val="434B1D58"/>
    <w:rsid w:val="4369548F"/>
    <w:rsid w:val="436A099D"/>
    <w:rsid w:val="436B3410"/>
    <w:rsid w:val="4370476D"/>
    <w:rsid w:val="43714A45"/>
    <w:rsid w:val="437872CF"/>
    <w:rsid w:val="43817710"/>
    <w:rsid w:val="438436B2"/>
    <w:rsid w:val="43876F54"/>
    <w:rsid w:val="43881106"/>
    <w:rsid w:val="438E61E7"/>
    <w:rsid w:val="43A02933"/>
    <w:rsid w:val="43B4051F"/>
    <w:rsid w:val="43CD7F2C"/>
    <w:rsid w:val="43D15D32"/>
    <w:rsid w:val="43D458A7"/>
    <w:rsid w:val="43D807A4"/>
    <w:rsid w:val="43DF31E5"/>
    <w:rsid w:val="43DF50CD"/>
    <w:rsid w:val="43E142FE"/>
    <w:rsid w:val="43E96F6A"/>
    <w:rsid w:val="43FA06D7"/>
    <w:rsid w:val="44025A5F"/>
    <w:rsid w:val="44025CC3"/>
    <w:rsid w:val="44143179"/>
    <w:rsid w:val="441D3AF4"/>
    <w:rsid w:val="441E0982"/>
    <w:rsid w:val="442000C9"/>
    <w:rsid w:val="442E5D5A"/>
    <w:rsid w:val="44304261"/>
    <w:rsid w:val="44375A74"/>
    <w:rsid w:val="445274A8"/>
    <w:rsid w:val="4454752D"/>
    <w:rsid w:val="445C2922"/>
    <w:rsid w:val="446231EA"/>
    <w:rsid w:val="447370AD"/>
    <w:rsid w:val="44766C83"/>
    <w:rsid w:val="448766C9"/>
    <w:rsid w:val="44877CC5"/>
    <w:rsid w:val="448D2009"/>
    <w:rsid w:val="44903845"/>
    <w:rsid w:val="44992E54"/>
    <w:rsid w:val="449A31BE"/>
    <w:rsid w:val="449C0BF1"/>
    <w:rsid w:val="449C12A1"/>
    <w:rsid w:val="449E3A80"/>
    <w:rsid w:val="44A665E5"/>
    <w:rsid w:val="44BB72A0"/>
    <w:rsid w:val="44C3139D"/>
    <w:rsid w:val="44C826EF"/>
    <w:rsid w:val="44CA1AFC"/>
    <w:rsid w:val="44D6658E"/>
    <w:rsid w:val="44DF407B"/>
    <w:rsid w:val="44EE7242"/>
    <w:rsid w:val="44F046BE"/>
    <w:rsid w:val="44F8562B"/>
    <w:rsid w:val="44F95741"/>
    <w:rsid w:val="44FE309D"/>
    <w:rsid w:val="4501586E"/>
    <w:rsid w:val="450746CA"/>
    <w:rsid w:val="45110FB3"/>
    <w:rsid w:val="45145A89"/>
    <w:rsid w:val="45175EA9"/>
    <w:rsid w:val="45231B20"/>
    <w:rsid w:val="45237B5D"/>
    <w:rsid w:val="452928AE"/>
    <w:rsid w:val="453801C8"/>
    <w:rsid w:val="45397189"/>
    <w:rsid w:val="453A7491"/>
    <w:rsid w:val="4555423D"/>
    <w:rsid w:val="45565711"/>
    <w:rsid w:val="45566DCA"/>
    <w:rsid w:val="455C6AD7"/>
    <w:rsid w:val="456B6932"/>
    <w:rsid w:val="457A7625"/>
    <w:rsid w:val="45827943"/>
    <w:rsid w:val="458662CD"/>
    <w:rsid w:val="45875560"/>
    <w:rsid w:val="459D6A98"/>
    <w:rsid w:val="45A102F1"/>
    <w:rsid w:val="45A70324"/>
    <w:rsid w:val="45AB1C23"/>
    <w:rsid w:val="45AE5FDB"/>
    <w:rsid w:val="45C15491"/>
    <w:rsid w:val="45C546C4"/>
    <w:rsid w:val="45D02155"/>
    <w:rsid w:val="45F948CC"/>
    <w:rsid w:val="46087742"/>
    <w:rsid w:val="4611602E"/>
    <w:rsid w:val="461B22EA"/>
    <w:rsid w:val="46365859"/>
    <w:rsid w:val="463907C6"/>
    <w:rsid w:val="465059CF"/>
    <w:rsid w:val="46650AB1"/>
    <w:rsid w:val="46656C70"/>
    <w:rsid w:val="4669286C"/>
    <w:rsid w:val="466C688C"/>
    <w:rsid w:val="466F3A0B"/>
    <w:rsid w:val="46756A3B"/>
    <w:rsid w:val="467C628C"/>
    <w:rsid w:val="467C62ED"/>
    <w:rsid w:val="467E1ED9"/>
    <w:rsid w:val="467E5831"/>
    <w:rsid w:val="46857E23"/>
    <w:rsid w:val="46900794"/>
    <w:rsid w:val="46901A86"/>
    <w:rsid w:val="469A5626"/>
    <w:rsid w:val="46AB50B3"/>
    <w:rsid w:val="46AF716F"/>
    <w:rsid w:val="46B47D78"/>
    <w:rsid w:val="46C36032"/>
    <w:rsid w:val="46C72E7B"/>
    <w:rsid w:val="46CA0F84"/>
    <w:rsid w:val="46D24B6B"/>
    <w:rsid w:val="46F32C8C"/>
    <w:rsid w:val="46F94C52"/>
    <w:rsid w:val="46FB247B"/>
    <w:rsid w:val="47070660"/>
    <w:rsid w:val="471D27D6"/>
    <w:rsid w:val="471F32BC"/>
    <w:rsid w:val="47210EEF"/>
    <w:rsid w:val="4732501B"/>
    <w:rsid w:val="47326E7E"/>
    <w:rsid w:val="473B27B1"/>
    <w:rsid w:val="47413D7D"/>
    <w:rsid w:val="474E0095"/>
    <w:rsid w:val="474E4AC8"/>
    <w:rsid w:val="47550220"/>
    <w:rsid w:val="476B6F64"/>
    <w:rsid w:val="47712021"/>
    <w:rsid w:val="477C0439"/>
    <w:rsid w:val="478E1C2D"/>
    <w:rsid w:val="47961FAD"/>
    <w:rsid w:val="479B5182"/>
    <w:rsid w:val="479E5556"/>
    <w:rsid w:val="47AE4D28"/>
    <w:rsid w:val="47B3606D"/>
    <w:rsid w:val="47B56712"/>
    <w:rsid w:val="47B876CD"/>
    <w:rsid w:val="47C7076D"/>
    <w:rsid w:val="47CE2888"/>
    <w:rsid w:val="47D7362E"/>
    <w:rsid w:val="47D82CD2"/>
    <w:rsid w:val="47DF0741"/>
    <w:rsid w:val="47E37B86"/>
    <w:rsid w:val="47E65FFD"/>
    <w:rsid w:val="47F24E4A"/>
    <w:rsid w:val="480166A7"/>
    <w:rsid w:val="480C401C"/>
    <w:rsid w:val="480C6A19"/>
    <w:rsid w:val="480D27F9"/>
    <w:rsid w:val="481135D3"/>
    <w:rsid w:val="48157088"/>
    <w:rsid w:val="4817178B"/>
    <w:rsid w:val="481F57E1"/>
    <w:rsid w:val="482828FE"/>
    <w:rsid w:val="48355D1D"/>
    <w:rsid w:val="484C6C2E"/>
    <w:rsid w:val="48500246"/>
    <w:rsid w:val="4853227C"/>
    <w:rsid w:val="48574E99"/>
    <w:rsid w:val="485D3362"/>
    <w:rsid w:val="48675DBB"/>
    <w:rsid w:val="48715DDB"/>
    <w:rsid w:val="48733F5A"/>
    <w:rsid w:val="48736F08"/>
    <w:rsid w:val="488A4AAA"/>
    <w:rsid w:val="488E4087"/>
    <w:rsid w:val="48A335C8"/>
    <w:rsid w:val="48AE5661"/>
    <w:rsid w:val="48D4202B"/>
    <w:rsid w:val="48D52F60"/>
    <w:rsid w:val="48DD5EDD"/>
    <w:rsid w:val="48FD5455"/>
    <w:rsid w:val="49025685"/>
    <w:rsid w:val="492A6319"/>
    <w:rsid w:val="492E4ED7"/>
    <w:rsid w:val="493A0623"/>
    <w:rsid w:val="494B3F94"/>
    <w:rsid w:val="494D4EDD"/>
    <w:rsid w:val="494D742A"/>
    <w:rsid w:val="49503C65"/>
    <w:rsid w:val="49520228"/>
    <w:rsid w:val="495D0015"/>
    <w:rsid w:val="49655036"/>
    <w:rsid w:val="496935FD"/>
    <w:rsid w:val="496B38C8"/>
    <w:rsid w:val="497347C8"/>
    <w:rsid w:val="4981600B"/>
    <w:rsid w:val="49940FCB"/>
    <w:rsid w:val="49997C27"/>
    <w:rsid w:val="49A43A97"/>
    <w:rsid w:val="49AA2F12"/>
    <w:rsid w:val="49B141A7"/>
    <w:rsid w:val="49B2624D"/>
    <w:rsid w:val="49B6051C"/>
    <w:rsid w:val="49B639A7"/>
    <w:rsid w:val="49B66805"/>
    <w:rsid w:val="49B91525"/>
    <w:rsid w:val="49B92A3B"/>
    <w:rsid w:val="49CD4895"/>
    <w:rsid w:val="49D072BC"/>
    <w:rsid w:val="49D17584"/>
    <w:rsid w:val="49D94DBB"/>
    <w:rsid w:val="49DD4B26"/>
    <w:rsid w:val="49E40D0F"/>
    <w:rsid w:val="49F40B66"/>
    <w:rsid w:val="49F420A2"/>
    <w:rsid w:val="49F4758C"/>
    <w:rsid w:val="4A08541E"/>
    <w:rsid w:val="4A18772D"/>
    <w:rsid w:val="4A1F6146"/>
    <w:rsid w:val="4A222D06"/>
    <w:rsid w:val="4A28108B"/>
    <w:rsid w:val="4A30773B"/>
    <w:rsid w:val="4A362C32"/>
    <w:rsid w:val="4A4F5A75"/>
    <w:rsid w:val="4A57725C"/>
    <w:rsid w:val="4A695F9A"/>
    <w:rsid w:val="4A6B1C4A"/>
    <w:rsid w:val="4A712966"/>
    <w:rsid w:val="4A75177A"/>
    <w:rsid w:val="4A7F7040"/>
    <w:rsid w:val="4A9A638E"/>
    <w:rsid w:val="4AA325E1"/>
    <w:rsid w:val="4AA80479"/>
    <w:rsid w:val="4AAA3292"/>
    <w:rsid w:val="4AAC3C3E"/>
    <w:rsid w:val="4AB53EB2"/>
    <w:rsid w:val="4ABA6A1E"/>
    <w:rsid w:val="4AC24BCF"/>
    <w:rsid w:val="4ACB4DFB"/>
    <w:rsid w:val="4AD90A41"/>
    <w:rsid w:val="4ADE17FE"/>
    <w:rsid w:val="4AE15B86"/>
    <w:rsid w:val="4B0878FD"/>
    <w:rsid w:val="4B19301E"/>
    <w:rsid w:val="4B1D730E"/>
    <w:rsid w:val="4B2130B5"/>
    <w:rsid w:val="4B2466D3"/>
    <w:rsid w:val="4B3B42E3"/>
    <w:rsid w:val="4B560557"/>
    <w:rsid w:val="4B5E1677"/>
    <w:rsid w:val="4B641F6A"/>
    <w:rsid w:val="4B6C2080"/>
    <w:rsid w:val="4B6D2428"/>
    <w:rsid w:val="4B76598C"/>
    <w:rsid w:val="4B7B38EF"/>
    <w:rsid w:val="4B7E285E"/>
    <w:rsid w:val="4B904B47"/>
    <w:rsid w:val="4B9C3D9D"/>
    <w:rsid w:val="4B9E044D"/>
    <w:rsid w:val="4BAB5E76"/>
    <w:rsid w:val="4BB155BE"/>
    <w:rsid w:val="4BB206AA"/>
    <w:rsid w:val="4BCE40B1"/>
    <w:rsid w:val="4BD159B5"/>
    <w:rsid w:val="4BD81DA7"/>
    <w:rsid w:val="4BD95138"/>
    <w:rsid w:val="4BE144EF"/>
    <w:rsid w:val="4BE3715B"/>
    <w:rsid w:val="4BE57756"/>
    <w:rsid w:val="4BEB40F6"/>
    <w:rsid w:val="4C0776C5"/>
    <w:rsid w:val="4C1A6518"/>
    <w:rsid w:val="4C214E4C"/>
    <w:rsid w:val="4C260A43"/>
    <w:rsid w:val="4C2E24EF"/>
    <w:rsid w:val="4C2E53DD"/>
    <w:rsid w:val="4C3E1912"/>
    <w:rsid w:val="4C45514B"/>
    <w:rsid w:val="4C5C6365"/>
    <w:rsid w:val="4C7E05CB"/>
    <w:rsid w:val="4C7E0B3B"/>
    <w:rsid w:val="4C921D09"/>
    <w:rsid w:val="4C947E61"/>
    <w:rsid w:val="4C980A4B"/>
    <w:rsid w:val="4CA20F33"/>
    <w:rsid w:val="4CAB0A3F"/>
    <w:rsid w:val="4CAD44AA"/>
    <w:rsid w:val="4CBA3F8E"/>
    <w:rsid w:val="4CC41D72"/>
    <w:rsid w:val="4CC61CF6"/>
    <w:rsid w:val="4CCD3A70"/>
    <w:rsid w:val="4CD041D5"/>
    <w:rsid w:val="4CD7239A"/>
    <w:rsid w:val="4CD82D0E"/>
    <w:rsid w:val="4CDE36A5"/>
    <w:rsid w:val="4CDF5479"/>
    <w:rsid w:val="4CE65D3E"/>
    <w:rsid w:val="4CE72E84"/>
    <w:rsid w:val="4CE914C4"/>
    <w:rsid w:val="4CF16D4C"/>
    <w:rsid w:val="4CF43CF3"/>
    <w:rsid w:val="4CFB03DC"/>
    <w:rsid w:val="4D0718FD"/>
    <w:rsid w:val="4D0A7870"/>
    <w:rsid w:val="4D117BB1"/>
    <w:rsid w:val="4D192522"/>
    <w:rsid w:val="4D204076"/>
    <w:rsid w:val="4D212F6D"/>
    <w:rsid w:val="4D2166AD"/>
    <w:rsid w:val="4D24438C"/>
    <w:rsid w:val="4D2A3C6B"/>
    <w:rsid w:val="4D2C1B8B"/>
    <w:rsid w:val="4D2F650C"/>
    <w:rsid w:val="4D337679"/>
    <w:rsid w:val="4D3875E7"/>
    <w:rsid w:val="4D3A394D"/>
    <w:rsid w:val="4D416461"/>
    <w:rsid w:val="4D4412DB"/>
    <w:rsid w:val="4D66354A"/>
    <w:rsid w:val="4D6645B5"/>
    <w:rsid w:val="4D713FB1"/>
    <w:rsid w:val="4D741E14"/>
    <w:rsid w:val="4D7C6B3B"/>
    <w:rsid w:val="4DA5028C"/>
    <w:rsid w:val="4DA8710B"/>
    <w:rsid w:val="4DC62D09"/>
    <w:rsid w:val="4DC910CB"/>
    <w:rsid w:val="4DD723F6"/>
    <w:rsid w:val="4DE65DCC"/>
    <w:rsid w:val="4DE72B28"/>
    <w:rsid w:val="4DEC34A7"/>
    <w:rsid w:val="4DF05C71"/>
    <w:rsid w:val="4E0826A6"/>
    <w:rsid w:val="4E174B6F"/>
    <w:rsid w:val="4E214CE7"/>
    <w:rsid w:val="4E2419E6"/>
    <w:rsid w:val="4E3867B1"/>
    <w:rsid w:val="4E40739F"/>
    <w:rsid w:val="4E615149"/>
    <w:rsid w:val="4E625379"/>
    <w:rsid w:val="4E7104AE"/>
    <w:rsid w:val="4E7A33F2"/>
    <w:rsid w:val="4E8819FD"/>
    <w:rsid w:val="4E8C47C0"/>
    <w:rsid w:val="4E8E0792"/>
    <w:rsid w:val="4E9D5504"/>
    <w:rsid w:val="4EAE6444"/>
    <w:rsid w:val="4EAF4D3B"/>
    <w:rsid w:val="4EB87147"/>
    <w:rsid w:val="4EBD3D95"/>
    <w:rsid w:val="4EC07F7D"/>
    <w:rsid w:val="4EC77A0A"/>
    <w:rsid w:val="4ECC2C1E"/>
    <w:rsid w:val="4EDE3FAC"/>
    <w:rsid w:val="4EE36768"/>
    <w:rsid w:val="4EE433E6"/>
    <w:rsid w:val="4EF5695B"/>
    <w:rsid w:val="4EF9515A"/>
    <w:rsid w:val="4F0437D8"/>
    <w:rsid w:val="4F064202"/>
    <w:rsid w:val="4F080ADA"/>
    <w:rsid w:val="4F1743EF"/>
    <w:rsid w:val="4F26769F"/>
    <w:rsid w:val="4F271838"/>
    <w:rsid w:val="4F3E6C87"/>
    <w:rsid w:val="4F4E0322"/>
    <w:rsid w:val="4F507FAA"/>
    <w:rsid w:val="4F5B3097"/>
    <w:rsid w:val="4F6A62BB"/>
    <w:rsid w:val="4F7E7604"/>
    <w:rsid w:val="4F857F71"/>
    <w:rsid w:val="4F8B693E"/>
    <w:rsid w:val="4F9E00A5"/>
    <w:rsid w:val="4FA121CC"/>
    <w:rsid w:val="4FA5724A"/>
    <w:rsid w:val="4FA71439"/>
    <w:rsid w:val="4FAB1CC6"/>
    <w:rsid w:val="4FAB72A5"/>
    <w:rsid w:val="4FB343B4"/>
    <w:rsid w:val="4FBC1474"/>
    <w:rsid w:val="4FC0053C"/>
    <w:rsid w:val="4FC07AAB"/>
    <w:rsid w:val="4FD1676A"/>
    <w:rsid w:val="4FD3751D"/>
    <w:rsid w:val="4FD40FC9"/>
    <w:rsid w:val="4FDE6C5E"/>
    <w:rsid w:val="4FE352E1"/>
    <w:rsid w:val="4FED6452"/>
    <w:rsid w:val="4FF16C7B"/>
    <w:rsid w:val="4FF21DFB"/>
    <w:rsid w:val="4FFC3AB7"/>
    <w:rsid w:val="5005167D"/>
    <w:rsid w:val="50064D60"/>
    <w:rsid w:val="501816EF"/>
    <w:rsid w:val="501845A3"/>
    <w:rsid w:val="501B3A5C"/>
    <w:rsid w:val="501B6A59"/>
    <w:rsid w:val="50391682"/>
    <w:rsid w:val="505E3167"/>
    <w:rsid w:val="506047CB"/>
    <w:rsid w:val="506376F1"/>
    <w:rsid w:val="50654E45"/>
    <w:rsid w:val="506D1867"/>
    <w:rsid w:val="50784638"/>
    <w:rsid w:val="508323AA"/>
    <w:rsid w:val="509172D6"/>
    <w:rsid w:val="509D1B6B"/>
    <w:rsid w:val="509F58CA"/>
    <w:rsid w:val="50A35D46"/>
    <w:rsid w:val="50AB5F45"/>
    <w:rsid w:val="50B0647F"/>
    <w:rsid w:val="50B21418"/>
    <w:rsid w:val="50C040A0"/>
    <w:rsid w:val="50C21980"/>
    <w:rsid w:val="50C3347F"/>
    <w:rsid w:val="50CB213C"/>
    <w:rsid w:val="50D42C71"/>
    <w:rsid w:val="50DA329C"/>
    <w:rsid w:val="50E02587"/>
    <w:rsid w:val="50E431F0"/>
    <w:rsid w:val="50E456C5"/>
    <w:rsid w:val="50EF7A4B"/>
    <w:rsid w:val="50F4080E"/>
    <w:rsid w:val="510149A4"/>
    <w:rsid w:val="51027A0E"/>
    <w:rsid w:val="51072F51"/>
    <w:rsid w:val="51082914"/>
    <w:rsid w:val="51164614"/>
    <w:rsid w:val="51227B5D"/>
    <w:rsid w:val="51230774"/>
    <w:rsid w:val="5136174D"/>
    <w:rsid w:val="51395285"/>
    <w:rsid w:val="51443BCD"/>
    <w:rsid w:val="514E1E0C"/>
    <w:rsid w:val="514F0CBE"/>
    <w:rsid w:val="51557C4C"/>
    <w:rsid w:val="51663D6F"/>
    <w:rsid w:val="516856B8"/>
    <w:rsid w:val="516A7C99"/>
    <w:rsid w:val="517C1799"/>
    <w:rsid w:val="51840F49"/>
    <w:rsid w:val="518702BC"/>
    <w:rsid w:val="5188744B"/>
    <w:rsid w:val="51910538"/>
    <w:rsid w:val="5197400B"/>
    <w:rsid w:val="519A7077"/>
    <w:rsid w:val="51A266F6"/>
    <w:rsid w:val="51B51E58"/>
    <w:rsid w:val="51B56338"/>
    <w:rsid w:val="51BC7164"/>
    <w:rsid w:val="51BF139A"/>
    <w:rsid w:val="51C2615C"/>
    <w:rsid w:val="51CE6103"/>
    <w:rsid w:val="51D850E7"/>
    <w:rsid w:val="51DA53E7"/>
    <w:rsid w:val="51DD5E1B"/>
    <w:rsid w:val="51E25F3F"/>
    <w:rsid w:val="51F47BA8"/>
    <w:rsid w:val="51F55E27"/>
    <w:rsid w:val="52060C90"/>
    <w:rsid w:val="5209389B"/>
    <w:rsid w:val="520A5018"/>
    <w:rsid w:val="520B7F72"/>
    <w:rsid w:val="520D2BD0"/>
    <w:rsid w:val="521B6739"/>
    <w:rsid w:val="52282BA0"/>
    <w:rsid w:val="522B00FB"/>
    <w:rsid w:val="52314715"/>
    <w:rsid w:val="523622B6"/>
    <w:rsid w:val="523A6947"/>
    <w:rsid w:val="524115FA"/>
    <w:rsid w:val="524C4D6E"/>
    <w:rsid w:val="524E2A98"/>
    <w:rsid w:val="524F0254"/>
    <w:rsid w:val="52522C5C"/>
    <w:rsid w:val="52523E6F"/>
    <w:rsid w:val="525D75C1"/>
    <w:rsid w:val="527F10F2"/>
    <w:rsid w:val="52847BA8"/>
    <w:rsid w:val="52983584"/>
    <w:rsid w:val="529E119A"/>
    <w:rsid w:val="52A111BE"/>
    <w:rsid w:val="52A20AF8"/>
    <w:rsid w:val="52A23B9B"/>
    <w:rsid w:val="52A61431"/>
    <w:rsid w:val="52A708B6"/>
    <w:rsid w:val="52AA658B"/>
    <w:rsid w:val="52B423AB"/>
    <w:rsid w:val="52B54A11"/>
    <w:rsid w:val="52BD60A1"/>
    <w:rsid w:val="52CC0B56"/>
    <w:rsid w:val="52D75574"/>
    <w:rsid w:val="52D9485A"/>
    <w:rsid w:val="52DC08A7"/>
    <w:rsid w:val="52DC42B8"/>
    <w:rsid w:val="52DC5266"/>
    <w:rsid w:val="52F33C4D"/>
    <w:rsid w:val="530134EE"/>
    <w:rsid w:val="530765C2"/>
    <w:rsid w:val="530F4653"/>
    <w:rsid w:val="53104D02"/>
    <w:rsid w:val="53207684"/>
    <w:rsid w:val="532B624E"/>
    <w:rsid w:val="534D767C"/>
    <w:rsid w:val="535C67FE"/>
    <w:rsid w:val="53673D89"/>
    <w:rsid w:val="536953A2"/>
    <w:rsid w:val="536D3C6B"/>
    <w:rsid w:val="537C7554"/>
    <w:rsid w:val="53841161"/>
    <w:rsid w:val="53844AF1"/>
    <w:rsid w:val="539B3E74"/>
    <w:rsid w:val="53A57549"/>
    <w:rsid w:val="53AD6875"/>
    <w:rsid w:val="53B538EF"/>
    <w:rsid w:val="53CA584F"/>
    <w:rsid w:val="53D07CA8"/>
    <w:rsid w:val="53D1196F"/>
    <w:rsid w:val="53E77A8A"/>
    <w:rsid w:val="53E9483B"/>
    <w:rsid w:val="53FD102F"/>
    <w:rsid w:val="53FD568F"/>
    <w:rsid w:val="540C49EF"/>
    <w:rsid w:val="54150877"/>
    <w:rsid w:val="541B3D72"/>
    <w:rsid w:val="54215A8D"/>
    <w:rsid w:val="542C1F3F"/>
    <w:rsid w:val="542D3D4A"/>
    <w:rsid w:val="54324D18"/>
    <w:rsid w:val="543571CA"/>
    <w:rsid w:val="543B6BF3"/>
    <w:rsid w:val="543F2F6A"/>
    <w:rsid w:val="54471927"/>
    <w:rsid w:val="544B7395"/>
    <w:rsid w:val="544D48B3"/>
    <w:rsid w:val="544F71FF"/>
    <w:rsid w:val="546202ED"/>
    <w:rsid w:val="546D071A"/>
    <w:rsid w:val="5471508D"/>
    <w:rsid w:val="54733299"/>
    <w:rsid w:val="547B31BC"/>
    <w:rsid w:val="547B64C9"/>
    <w:rsid w:val="54956743"/>
    <w:rsid w:val="549925AC"/>
    <w:rsid w:val="54A459B7"/>
    <w:rsid w:val="54AE7EEB"/>
    <w:rsid w:val="54B262FC"/>
    <w:rsid w:val="54BD25AE"/>
    <w:rsid w:val="54CD3D9A"/>
    <w:rsid w:val="54E73FDD"/>
    <w:rsid w:val="54E9468B"/>
    <w:rsid w:val="54EA620B"/>
    <w:rsid w:val="54F00011"/>
    <w:rsid w:val="54F64C42"/>
    <w:rsid w:val="54FC1CA8"/>
    <w:rsid w:val="54FE5CF5"/>
    <w:rsid w:val="55015318"/>
    <w:rsid w:val="55144827"/>
    <w:rsid w:val="5522095A"/>
    <w:rsid w:val="5533452F"/>
    <w:rsid w:val="553A26A8"/>
    <w:rsid w:val="553B2861"/>
    <w:rsid w:val="55453F37"/>
    <w:rsid w:val="554A19CC"/>
    <w:rsid w:val="554C69F8"/>
    <w:rsid w:val="556F256A"/>
    <w:rsid w:val="557122F5"/>
    <w:rsid w:val="55731CB6"/>
    <w:rsid w:val="557617B0"/>
    <w:rsid w:val="55780F1C"/>
    <w:rsid w:val="557A105C"/>
    <w:rsid w:val="557D5CFF"/>
    <w:rsid w:val="558C1CC7"/>
    <w:rsid w:val="558E7990"/>
    <w:rsid w:val="559A48CA"/>
    <w:rsid w:val="559D0169"/>
    <w:rsid w:val="559E1718"/>
    <w:rsid w:val="55A90DDD"/>
    <w:rsid w:val="55AA2EE1"/>
    <w:rsid w:val="55AB249B"/>
    <w:rsid w:val="55AE0F7E"/>
    <w:rsid w:val="55BC5798"/>
    <w:rsid w:val="55CB0859"/>
    <w:rsid w:val="55CB1D40"/>
    <w:rsid w:val="55D01EDA"/>
    <w:rsid w:val="55D353B0"/>
    <w:rsid w:val="55E96ED1"/>
    <w:rsid w:val="55EF0609"/>
    <w:rsid w:val="55EF4631"/>
    <w:rsid w:val="55F75929"/>
    <w:rsid w:val="56026EAB"/>
    <w:rsid w:val="56150215"/>
    <w:rsid w:val="561D7EA0"/>
    <w:rsid w:val="562115E9"/>
    <w:rsid w:val="56270173"/>
    <w:rsid w:val="56284F3F"/>
    <w:rsid w:val="562E0EDE"/>
    <w:rsid w:val="562E6C15"/>
    <w:rsid w:val="562F65C5"/>
    <w:rsid w:val="56472558"/>
    <w:rsid w:val="564A2675"/>
    <w:rsid w:val="565E3A46"/>
    <w:rsid w:val="567C1E97"/>
    <w:rsid w:val="567E090E"/>
    <w:rsid w:val="568213D2"/>
    <w:rsid w:val="568A3B6B"/>
    <w:rsid w:val="568E3B8B"/>
    <w:rsid w:val="56911848"/>
    <w:rsid w:val="56953A71"/>
    <w:rsid w:val="569740A2"/>
    <w:rsid w:val="56A1010B"/>
    <w:rsid w:val="56A97E11"/>
    <w:rsid w:val="56AA12FF"/>
    <w:rsid w:val="56BA7DC3"/>
    <w:rsid w:val="56BF073E"/>
    <w:rsid w:val="56C034BC"/>
    <w:rsid w:val="56C310F0"/>
    <w:rsid w:val="56CD2B7C"/>
    <w:rsid w:val="56D91107"/>
    <w:rsid w:val="56DF10D6"/>
    <w:rsid w:val="56E70B4A"/>
    <w:rsid w:val="56E76290"/>
    <w:rsid w:val="56EC0046"/>
    <w:rsid w:val="56FC5782"/>
    <w:rsid w:val="570834CE"/>
    <w:rsid w:val="571808FC"/>
    <w:rsid w:val="571A4E80"/>
    <w:rsid w:val="57246770"/>
    <w:rsid w:val="572A7246"/>
    <w:rsid w:val="572B01FE"/>
    <w:rsid w:val="57380C7D"/>
    <w:rsid w:val="57484703"/>
    <w:rsid w:val="574A6D77"/>
    <w:rsid w:val="57541461"/>
    <w:rsid w:val="575660DD"/>
    <w:rsid w:val="576C0774"/>
    <w:rsid w:val="576F4562"/>
    <w:rsid w:val="57866F82"/>
    <w:rsid w:val="5787094D"/>
    <w:rsid w:val="57871081"/>
    <w:rsid w:val="57953C12"/>
    <w:rsid w:val="579A0174"/>
    <w:rsid w:val="57A15754"/>
    <w:rsid w:val="57B63794"/>
    <w:rsid w:val="57B77476"/>
    <w:rsid w:val="57BF4E37"/>
    <w:rsid w:val="57C85E8D"/>
    <w:rsid w:val="57DA1D86"/>
    <w:rsid w:val="57E41C14"/>
    <w:rsid w:val="57EF3C64"/>
    <w:rsid w:val="57F82704"/>
    <w:rsid w:val="580155C9"/>
    <w:rsid w:val="58036298"/>
    <w:rsid w:val="58166856"/>
    <w:rsid w:val="58176C08"/>
    <w:rsid w:val="581E07BE"/>
    <w:rsid w:val="5821011D"/>
    <w:rsid w:val="582B6E06"/>
    <w:rsid w:val="582E6661"/>
    <w:rsid w:val="58382AB8"/>
    <w:rsid w:val="583A3B66"/>
    <w:rsid w:val="583D7679"/>
    <w:rsid w:val="583F1FA7"/>
    <w:rsid w:val="58495901"/>
    <w:rsid w:val="584F2C4B"/>
    <w:rsid w:val="58545ED6"/>
    <w:rsid w:val="586449F1"/>
    <w:rsid w:val="58683B4F"/>
    <w:rsid w:val="58716825"/>
    <w:rsid w:val="58763B38"/>
    <w:rsid w:val="587C33C1"/>
    <w:rsid w:val="58825CC9"/>
    <w:rsid w:val="58835B78"/>
    <w:rsid w:val="58860CDA"/>
    <w:rsid w:val="589373B2"/>
    <w:rsid w:val="58BA36C5"/>
    <w:rsid w:val="58BE210F"/>
    <w:rsid w:val="58BE4FA6"/>
    <w:rsid w:val="58CF0F87"/>
    <w:rsid w:val="58E4140D"/>
    <w:rsid w:val="58E50079"/>
    <w:rsid w:val="58F376F8"/>
    <w:rsid w:val="58FA3A78"/>
    <w:rsid w:val="58FE3C63"/>
    <w:rsid w:val="59032E26"/>
    <w:rsid w:val="590E756D"/>
    <w:rsid w:val="591517C5"/>
    <w:rsid w:val="591739D1"/>
    <w:rsid w:val="591D34BC"/>
    <w:rsid w:val="592650FD"/>
    <w:rsid w:val="592A4885"/>
    <w:rsid w:val="592E2051"/>
    <w:rsid w:val="593C727F"/>
    <w:rsid w:val="593F16DC"/>
    <w:rsid w:val="59522899"/>
    <w:rsid w:val="59566E15"/>
    <w:rsid w:val="59577930"/>
    <w:rsid w:val="59632203"/>
    <w:rsid w:val="59691AFC"/>
    <w:rsid w:val="596B650A"/>
    <w:rsid w:val="597D0934"/>
    <w:rsid w:val="59813AB1"/>
    <w:rsid w:val="59A338A6"/>
    <w:rsid w:val="59A63ACD"/>
    <w:rsid w:val="59A64186"/>
    <w:rsid w:val="59AB0DC5"/>
    <w:rsid w:val="59B1708B"/>
    <w:rsid w:val="59BF59E2"/>
    <w:rsid w:val="59CB431F"/>
    <w:rsid w:val="59D50D16"/>
    <w:rsid w:val="59EC703D"/>
    <w:rsid w:val="59ED3A7B"/>
    <w:rsid w:val="59FD3206"/>
    <w:rsid w:val="5A017DD0"/>
    <w:rsid w:val="5A0C40D9"/>
    <w:rsid w:val="5A1B5AAD"/>
    <w:rsid w:val="5A254271"/>
    <w:rsid w:val="5A264D32"/>
    <w:rsid w:val="5A2971B1"/>
    <w:rsid w:val="5A2B34DD"/>
    <w:rsid w:val="5A2C4EB8"/>
    <w:rsid w:val="5A2C7D00"/>
    <w:rsid w:val="5A306FBC"/>
    <w:rsid w:val="5A354B46"/>
    <w:rsid w:val="5A3902C9"/>
    <w:rsid w:val="5A3A52E7"/>
    <w:rsid w:val="5A3E45EF"/>
    <w:rsid w:val="5A4E2A07"/>
    <w:rsid w:val="5A5A7D23"/>
    <w:rsid w:val="5A5E3B67"/>
    <w:rsid w:val="5A64084E"/>
    <w:rsid w:val="5A642CAC"/>
    <w:rsid w:val="5A650967"/>
    <w:rsid w:val="5A6F7F83"/>
    <w:rsid w:val="5A762592"/>
    <w:rsid w:val="5A7D2B23"/>
    <w:rsid w:val="5A950784"/>
    <w:rsid w:val="5A956276"/>
    <w:rsid w:val="5AA90C1A"/>
    <w:rsid w:val="5AAA05B9"/>
    <w:rsid w:val="5AAE7A43"/>
    <w:rsid w:val="5AB63B4A"/>
    <w:rsid w:val="5ABE739F"/>
    <w:rsid w:val="5AC7126F"/>
    <w:rsid w:val="5ACB3240"/>
    <w:rsid w:val="5AD0175B"/>
    <w:rsid w:val="5AD06752"/>
    <w:rsid w:val="5AE0003E"/>
    <w:rsid w:val="5AE06923"/>
    <w:rsid w:val="5AE75274"/>
    <w:rsid w:val="5AE76F95"/>
    <w:rsid w:val="5AE860A3"/>
    <w:rsid w:val="5AEF7BC5"/>
    <w:rsid w:val="5AF2661D"/>
    <w:rsid w:val="5AF75061"/>
    <w:rsid w:val="5AF83805"/>
    <w:rsid w:val="5AFA3ABB"/>
    <w:rsid w:val="5B057A69"/>
    <w:rsid w:val="5B063889"/>
    <w:rsid w:val="5B0E6C26"/>
    <w:rsid w:val="5B226239"/>
    <w:rsid w:val="5B2929CF"/>
    <w:rsid w:val="5B2A46B9"/>
    <w:rsid w:val="5B337693"/>
    <w:rsid w:val="5B3C2D9F"/>
    <w:rsid w:val="5B5A1273"/>
    <w:rsid w:val="5B634A4E"/>
    <w:rsid w:val="5B6711A8"/>
    <w:rsid w:val="5B6C7F37"/>
    <w:rsid w:val="5B75420A"/>
    <w:rsid w:val="5B7F4A0B"/>
    <w:rsid w:val="5B853CFB"/>
    <w:rsid w:val="5B997B63"/>
    <w:rsid w:val="5BA746B3"/>
    <w:rsid w:val="5BB03745"/>
    <w:rsid w:val="5BB904E3"/>
    <w:rsid w:val="5BC422D0"/>
    <w:rsid w:val="5BCC5C8D"/>
    <w:rsid w:val="5BD75A52"/>
    <w:rsid w:val="5BD83322"/>
    <w:rsid w:val="5BE26F6A"/>
    <w:rsid w:val="5BE7676B"/>
    <w:rsid w:val="5BED56CC"/>
    <w:rsid w:val="5BF559B9"/>
    <w:rsid w:val="5BF80973"/>
    <w:rsid w:val="5C006D62"/>
    <w:rsid w:val="5C060E5A"/>
    <w:rsid w:val="5C114CA9"/>
    <w:rsid w:val="5C18388F"/>
    <w:rsid w:val="5C1A6025"/>
    <w:rsid w:val="5C2E46FC"/>
    <w:rsid w:val="5C3969B1"/>
    <w:rsid w:val="5C3B7B13"/>
    <w:rsid w:val="5C4B4DF0"/>
    <w:rsid w:val="5C5C2794"/>
    <w:rsid w:val="5C66271B"/>
    <w:rsid w:val="5C712464"/>
    <w:rsid w:val="5C7A7A88"/>
    <w:rsid w:val="5C81204F"/>
    <w:rsid w:val="5C825BD5"/>
    <w:rsid w:val="5C83355A"/>
    <w:rsid w:val="5C8537BD"/>
    <w:rsid w:val="5C886CA4"/>
    <w:rsid w:val="5C8A3EB1"/>
    <w:rsid w:val="5C8E5B2B"/>
    <w:rsid w:val="5C8F3687"/>
    <w:rsid w:val="5C954CE0"/>
    <w:rsid w:val="5C9B1EF5"/>
    <w:rsid w:val="5CA00DA2"/>
    <w:rsid w:val="5CA01BA8"/>
    <w:rsid w:val="5CBA6D3D"/>
    <w:rsid w:val="5CC047F0"/>
    <w:rsid w:val="5CC160D1"/>
    <w:rsid w:val="5CCC6803"/>
    <w:rsid w:val="5CD17F2F"/>
    <w:rsid w:val="5CDB0DCE"/>
    <w:rsid w:val="5CED5238"/>
    <w:rsid w:val="5CF76386"/>
    <w:rsid w:val="5CF97591"/>
    <w:rsid w:val="5D023044"/>
    <w:rsid w:val="5D0A2EDA"/>
    <w:rsid w:val="5D0D3949"/>
    <w:rsid w:val="5D162FFB"/>
    <w:rsid w:val="5D1C2D2D"/>
    <w:rsid w:val="5D3C1151"/>
    <w:rsid w:val="5D483581"/>
    <w:rsid w:val="5D573B0D"/>
    <w:rsid w:val="5D6303A9"/>
    <w:rsid w:val="5D9A2660"/>
    <w:rsid w:val="5D9B6822"/>
    <w:rsid w:val="5DA55D7A"/>
    <w:rsid w:val="5DA924AC"/>
    <w:rsid w:val="5DC7220D"/>
    <w:rsid w:val="5DD86270"/>
    <w:rsid w:val="5DD9075B"/>
    <w:rsid w:val="5DE560EF"/>
    <w:rsid w:val="5DEC3ABB"/>
    <w:rsid w:val="5DF92355"/>
    <w:rsid w:val="5E027B3E"/>
    <w:rsid w:val="5E05209A"/>
    <w:rsid w:val="5E072A0C"/>
    <w:rsid w:val="5E0B48CA"/>
    <w:rsid w:val="5E0E67F1"/>
    <w:rsid w:val="5E136E52"/>
    <w:rsid w:val="5E181693"/>
    <w:rsid w:val="5E1A3A57"/>
    <w:rsid w:val="5E1C2E8C"/>
    <w:rsid w:val="5E200E89"/>
    <w:rsid w:val="5E2110D9"/>
    <w:rsid w:val="5E2A41CD"/>
    <w:rsid w:val="5E385A64"/>
    <w:rsid w:val="5E390EEB"/>
    <w:rsid w:val="5E3D07EE"/>
    <w:rsid w:val="5E3F47B0"/>
    <w:rsid w:val="5E4A2E79"/>
    <w:rsid w:val="5E4C6A93"/>
    <w:rsid w:val="5E4D390C"/>
    <w:rsid w:val="5E5341EC"/>
    <w:rsid w:val="5E61427C"/>
    <w:rsid w:val="5E6277BA"/>
    <w:rsid w:val="5E63666B"/>
    <w:rsid w:val="5E643286"/>
    <w:rsid w:val="5E684AF5"/>
    <w:rsid w:val="5E6D070E"/>
    <w:rsid w:val="5E9014E8"/>
    <w:rsid w:val="5E92772A"/>
    <w:rsid w:val="5E9A342D"/>
    <w:rsid w:val="5E9D203A"/>
    <w:rsid w:val="5EA45610"/>
    <w:rsid w:val="5EA95CFD"/>
    <w:rsid w:val="5ED802DA"/>
    <w:rsid w:val="5ED80A03"/>
    <w:rsid w:val="5EDA2C0A"/>
    <w:rsid w:val="5EE87D26"/>
    <w:rsid w:val="5EEC7396"/>
    <w:rsid w:val="5EF97313"/>
    <w:rsid w:val="5EFF0CD1"/>
    <w:rsid w:val="5F0B6C39"/>
    <w:rsid w:val="5F157429"/>
    <w:rsid w:val="5F17016E"/>
    <w:rsid w:val="5F174E81"/>
    <w:rsid w:val="5F203E8B"/>
    <w:rsid w:val="5F237408"/>
    <w:rsid w:val="5F310376"/>
    <w:rsid w:val="5F3444C8"/>
    <w:rsid w:val="5F377643"/>
    <w:rsid w:val="5F392A45"/>
    <w:rsid w:val="5F3B6E0D"/>
    <w:rsid w:val="5F57680B"/>
    <w:rsid w:val="5F5F1B3B"/>
    <w:rsid w:val="5F6405AA"/>
    <w:rsid w:val="5F6542EE"/>
    <w:rsid w:val="5F691B7A"/>
    <w:rsid w:val="5F71523D"/>
    <w:rsid w:val="5F720C62"/>
    <w:rsid w:val="5F764A2D"/>
    <w:rsid w:val="5F7748E4"/>
    <w:rsid w:val="5F7E4B24"/>
    <w:rsid w:val="5F8055D2"/>
    <w:rsid w:val="5F830B43"/>
    <w:rsid w:val="5F8774DB"/>
    <w:rsid w:val="5F8F66BB"/>
    <w:rsid w:val="5F91291A"/>
    <w:rsid w:val="5F95452E"/>
    <w:rsid w:val="5F9E01A2"/>
    <w:rsid w:val="5FA6118C"/>
    <w:rsid w:val="5FA777AC"/>
    <w:rsid w:val="5FAD3A77"/>
    <w:rsid w:val="5FBA688A"/>
    <w:rsid w:val="5FC20A95"/>
    <w:rsid w:val="5FCE087E"/>
    <w:rsid w:val="5FD52B5C"/>
    <w:rsid w:val="5FD67366"/>
    <w:rsid w:val="5FD74EE8"/>
    <w:rsid w:val="5FE3226F"/>
    <w:rsid w:val="5FE34861"/>
    <w:rsid w:val="5FE61E69"/>
    <w:rsid w:val="5FFB075F"/>
    <w:rsid w:val="5FFD46FD"/>
    <w:rsid w:val="60055C9F"/>
    <w:rsid w:val="600A19E2"/>
    <w:rsid w:val="600A58D7"/>
    <w:rsid w:val="60136597"/>
    <w:rsid w:val="60180F06"/>
    <w:rsid w:val="60181BAB"/>
    <w:rsid w:val="60187B13"/>
    <w:rsid w:val="601C6F16"/>
    <w:rsid w:val="602204EA"/>
    <w:rsid w:val="60310A5D"/>
    <w:rsid w:val="603A3CCF"/>
    <w:rsid w:val="604058F1"/>
    <w:rsid w:val="60593733"/>
    <w:rsid w:val="605E7ADA"/>
    <w:rsid w:val="60645C78"/>
    <w:rsid w:val="606B2D32"/>
    <w:rsid w:val="606F3ADC"/>
    <w:rsid w:val="60767E56"/>
    <w:rsid w:val="6079020D"/>
    <w:rsid w:val="607B2058"/>
    <w:rsid w:val="608202D2"/>
    <w:rsid w:val="60867BF4"/>
    <w:rsid w:val="6091456E"/>
    <w:rsid w:val="60925A84"/>
    <w:rsid w:val="60A00C35"/>
    <w:rsid w:val="60BB3C6B"/>
    <w:rsid w:val="60C11206"/>
    <w:rsid w:val="60C718AB"/>
    <w:rsid w:val="60C84B7E"/>
    <w:rsid w:val="60D301EE"/>
    <w:rsid w:val="60D97E89"/>
    <w:rsid w:val="60DF1A0B"/>
    <w:rsid w:val="60EC20B6"/>
    <w:rsid w:val="60FB2D92"/>
    <w:rsid w:val="60FD77E1"/>
    <w:rsid w:val="61096346"/>
    <w:rsid w:val="611F425C"/>
    <w:rsid w:val="61364B28"/>
    <w:rsid w:val="61463E4B"/>
    <w:rsid w:val="6148414B"/>
    <w:rsid w:val="614A3F88"/>
    <w:rsid w:val="61534469"/>
    <w:rsid w:val="615C467D"/>
    <w:rsid w:val="615C6EC3"/>
    <w:rsid w:val="615D3FF9"/>
    <w:rsid w:val="616F78DF"/>
    <w:rsid w:val="617E3EF4"/>
    <w:rsid w:val="61907761"/>
    <w:rsid w:val="61913000"/>
    <w:rsid w:val="61A36504"/>
    <w:rsid w:val="61A832F0"/>
    <w:rsid w:val="61AA65B4"/>
    <w:rsid w:val="61BA0940"/>
    <w:rsid w:val="61BD11C3"/>
    <w:rsid w:val="61BD4F57"/>
    <w:rsid w:val="61CB01F0"/>
    <w:rsid w:val="61CC2F0B"/>
    <w:rsid w:val="61CE1820"/>
    <w:rsid w:val="61CE54ED"/>
    <w:rsid w:val="61D93DF7"/>
    <w:rsid w:val="61E70DA2"/>
    <w:rsid w:val="61EC3A39"/>
    <w:rsid w:val="61F0324B"/>
    <w:rsid w:val="61F64664"/>
    <w:rsid w:val="61FF54E1"/>
    <w:rsid w:val="620D7747"/>
    <w:rsid w:val="62104A9C"/>
    <w:rsid w:val="621642F5"/>
    <w:rsid w:val="621E59C5"/>
    <w:rsid w:val="62227ECD"/>
    <w:rsid w:val="62235B98"/>
    <w:rsid w:val="622422E2"/>
    <w:rsid w:val="622B2E17"/>
    <w:rsid w:val="62502094"/>
    <w:rsid w:val="625420E2"/>
    <w:rsid w:val="625962AF"/>
    <w:rsid w:val="628D6669"/>
    <w:rsid w:val="62A06715"/>
    <w:rsid w:val="62A6345E"/>
    <w:rsid w:val="62A833D0"/>
    <w:rsid w:val="62AA4748"/>
    <w:rsid w:val="62AD60BC"/>
    <w:rsid w:val="62B204CC"/>
    <w:rsid w:val="62B6754B"/>
    <w:rsid w:val="62B92143"/>
    <w:rsid w:val="62BC3E55"/>
    <w:rsid w:val="62C45C6A"/>
    <w:rsid w:val="62CD3461"/>
    <w:rsid w:val="62CD7F49"/>
    <w:rsid w:val="62D0297F"/>
    <w:rsid w:val="62D653FE"/>
    <w:rsid w:val="62D74744"/>
    <w:rsid w:val="62DA3249"/>
    <w:rsid w:val="62EC29E8"/>
    <w:rsid w:val="62F078AF"/>
    <w:rsid w:val="62F6625D"/>
    <w:rsid w:val="62FB5F10"/>
    <w:rsid w:val="63007769"/>
    <w:rsid w:val="6308179E"/>
    <w:rsid w:val="630E7EB9"/>
    <w:rsid w:val="631B3630"/>
    <w:rsid w:val="632246F7"/>
    <w:rsid w:val="63225288"/>
    <w:rsid w:val="632C7676"/>
    <w:rsid w:val="632D0D83"/>
    <w:rsid w:val="63444F12"/>
    <w:rsid w:val="63485234"/>
    <w:rsid w:val="634C1F0A"/>
    <w:rsid w:val="6355583D"/>
    <w:rsid w:val="635803BC"/>
    <w:rsid w:val="636F55DA"/>
    <w:rsid w:val="63763C4D"/>
    <w:rsid w:val="63897EAB"/>
    <w:rsid w:val="639D4DFE"/>
    <w:rsid w:val="639F27CB"/>
    <w:rsid w:val="63A635E1"/>
    <w:rsid w:val="63AF2716"/>
    <w:rsid w:val="63B075F3"/>
    <w:rsid w:val="63B12A24"/>
    <w:rsid w:val="63B85B60"/>
    <w:rsid w:val="63C825EC"/>
    <w:rsid w:val="63CD166A"/>
    <w:rsid w:val="63D93172"/>
    <w:rsid w:val="63D938E1"/>
    <w:rsid w:val="63E01E2A"/>
    <w:rsid w:val="63E26DD5"/>
    <w:rsid w:val="63E7282B"/>
    <w:rsid w:val="63FB15D0"/>
    <w:rsid w:val="63FB74DD"/>
    <w:rsid w:val="640055D5"/>
    <w:rsid w:val="64024587"/>
    <w:rsid w:val="64061C28"/>
    <w:rsid w:val="64065EDF"/>
    <w:rsid w:val="64070AD0"/>
    <w:rsid w:val="640D0EBF"/>
    <w:rsid w:val="64105301"/>
    <w:rsid w:val="64242F17"/>
    <w:rsid w:val="64286A28"/>
    <w:rsid w:val="642B3693"/>
    <w:rsid w:val="64376FEF"/>
    <w:rsid w:val="64477A62"/>
    <w:rsid w:val="644C58FF"/>
    <w:rsid w:val="64574B61"/>
    <w:rsid w:val="645B7EBD"/>
    <w:rsid w:val="645C26A7"/>
    <w:rsid w:val="645F6A13"/>
    <w:rsid w:val="64661F17"/>
    <w:rsid w:val="646E6604"/>
    <w:rsid w:val="6471347C"/>
    <w:rsid w:val="647941A6"/>
    <w:rsid w:val="647C14EC"/>
    <w:rsid w:val="649127AC"/>
    <w:rsid w:val="64AD4BCA"/>
    <w:rsid w:val="64B90C10"/>
    <w:rsid w:val="64C62F8C"/>
    <w:rsid w:val="64D47ADE"/>
    <w:rsid w:val="64E0001E"/>
    <w:rsid w:val="6500242E"/>
    <w:rsid w:val="65004D78"/>
    <w:rsid w:val="65071076"/>
    <w:rsid w:val="65080083"/>
    <w:rsid w:val="650B3CC0"/>
    <w:rsid w:val="65134058"/>
    <w:rsid w:val="65197793"/>
    <w:rsid w:val="65222F7D"/>
    <w:rsid w:val="653C6713"/>
    <w:rsid w:val="65431FD9"/>
    <w:rsid w:val="654357FE"/>
    <w:rsid w:val="65437E7B"/>
    <w:rsid w:val="654C0895"/>
    <w:rsid w:val="655B2803"/>
    <w:rsid w:val="655F0766"/>
    <w:rsid w:val="656340DA"/>
    <w:rsid w:val="65640149"/>
    <w:rsid w:val="65734E98"/>
    <w:rsid w:val="6585279B"/>
    <w:rsid w:val="659421FD"/>
    <w:rsid w:val="65A04073"/>
    <w:rsid w:val="65A82443"/>
    <w:rsid w:val="65AC470A"/>
    <w:rsid w:val="65BE1C38"/>
    <w:rsid w:val="65C31CFC"/>
    <w:rsid w:val="65C554BA"/>
    <w:rsid w:val="65D67B04"/>
    <w:rsid w:val="65DB32C8"/>
    <w:rsid w:val="65E00972"/>
    <w:rsid w:val="65E401D3"/>
    <w:rsid w:val="65EC1F01"/>
    <w:rsid w:val="65F07B21"/>
    <w:rsid w:val="65F64046"/>
    <w:rsid w:val="65FF169B"/>
    <w:rsid w:val="66015469"/>
    <w:rsid w:val="660C428F"/>
    <w:rsid w:val="661F7DAD"/>
    <w:rsid w:val="662130D0"/>
    <w:rsid w:val="6630627C"/>
    <w:rsid w:val="66332E39"/>
    <w:rsid w:val="66431685"/>
    <w:rsid w:val="664F3578"/>
    <w:rsid w:val="665151ED"/>
    <w:rsid w:val="66515889"/>
    <w:rsid w:val="66521780"/>
    <w:rsid w:val="66550CD8"/>
    <w:rsid w:val="66574380"/>
    <w:rsid w:val="665B4922"/>
    <w:rsid w:val="666315E7"/>
    <w:rsid w:val="667170B3"/>
    <w:rsid w:val="66754087"/>
    <w:rsid w:val="668E313F"/>
    <w:rsid w:val="66A14684"/>
    <w:rsid w:val="66A5246A"/>
    <w:rsid w:val="66B87489"/>
    <w:rsid w:val="66BD1DBA"/>
    <w:rsid w:val="66C3579D"/>
    <w:rsid w:val="66D10148"/>
    <w:rsid w:val="67050B3D"/>
    <w:rsid w:val="67171B1B"/>
    <w:rsid w:val="673326AC"/>
    <w:rsid w:val="673536F4"/>
    <w:rsid w:val="6739683F"/>
    <w:rsid w:val="673B06BA"/>
    <w:rsid w:val="673E3D9D"/>
    <w:rsid w:val="67404675"/>
    <w:rsid w:val="67421376"/>
    <w:rsid w:val="674C18DB"/>
    <w:rsid w:val="675029EB"/>
    <w:rsid w:val="675D6ECB"/>
    <w:rsid w:val="676A16E6"/>
    <w:rsid w:val="676F36EB"/>
    <w:rsid w:val="67720DB9"/>
    <w:rsid w:val="677E22EB"/>
    <w:rsid w:val="67856CE0"/>
    <w:rsid w:val="679665C0"/>
    <w:rsid w:val="67A10907"/>
    <w:rsid w:val="67A20D6C"/>
    <w:rsid w:val="67A67666"/>
    <w:rsid w:val="67A81B2E"/>
    <w:rsid w:val="67AC176B"/>
    <w:rsid w:val="67B37B1D"/>
    <w:rsid w:val="67BA1892"/>
    <w:rsid w:val="67D46D34"/>
    <w:rsid w:val="67D727B5"/>
    <w:rsid w:val="67DD316A"/>
    <w:rsid w:val="67DD7CF1"/>
    <w:rsid w:val="67DF5919"/>
    <w:rsid w:val="67EA4582"/>
    <w:rsid w:val="67EE23F0"/>
    <w:rsid w:val="67F26947"/>
    <w:rsid w:val="67F64228"/>
    <w:rsid w:val="67F7480C"/>
    <w:rsid w:val="67FF7913"/>
    <w:rsid w:val="68036E7C"/>
    <w:rsid w:val="680379F9"/>
    <w:rsid w:val="680D2500"/>
    <w:rsid w:val="681865EB"/>
    <w:rsid w:val="681E2F37"/>
    <w:rsid w:val="68220536"/>
    <w:rsid w:val="682B0D80"/>
    <w:rsid w:val="68327566"/>
    <w:rsid w:val="683302A5"/>
    <w:rsid w:val="68365115"/>
    <w:rsid w:val="683D5314"/>
    <w:rsid w:val="68425DB2"/>
    <w:rsid w:val="684D0400"/>
    <w:rsid w:val="68557297"/>
    <w:rsid w:val="68590D80"/>
    <w:rsid w:val="685D49C1"/>
    <w:rsid w:val="68717F34"/>
    <w:rsid w:val="6874152F"/>
    <w:rsid w:val="687C0F8A"/>
    <w:rsid w:val="687F123D"/>
    <w:rsid w:val="688D1096"/>
    <w:rsid w:val="688F660B"/>
    <w:rsid w:val="68931D2B"/>
    <w:rsid w:val="689570C5"/>
    <w:rsid w:val="68A308F4"/>
    <w:rsid w:val="68A478DD"/>
    <w:rsid w:val="68A53CA2"/>
    <w:rsid w:val="68D300B7"/>
    <w:rsid w:val="68E20588"/>
    <w:rsid w:val="68E71E2B"/>
    <w:rsid w:val="68ED5A86"/>
    <w:rsid w:val="68EE0C8D"/>
    <w:rsid w:val="68FA1C64"/>
    <w:rsid w:val="68FF35C9"/>
    <w:rsid w:val="69012D6E"/>
    <w:rsid w:val="69064745"/>
    <w:rsid w:val="69074DCE"/>
    <w:rsid w:val="6910692D"/>
    <w:rsid w:val="691C2CD0"/>
    <w:rsid w:val="6923599A"/>
    <w:rsid w:val="69272B12"/>
    <w:rsid w:val="69275556"/>
    <w:rsid w:val="692B159D"/>
    <w:rsid w:val="692C4CC6"/>
    <w:rsid w:val="6930752A"/>
    <w:rsid w:val="69451975"/>
    <w:rsid w:val="69451F54"/>
    <w:rsid w:val="695263B9"/>
    <w:rsid w:val="696C7DAF"/>
    <w:rsid w:val="69762E1F"/>
    <w:rsid w:val="69766EF4"/>
    <w:rsid w:val="69771D08"/>
    <w:rsid w:val="697A6C80"/>
    <w:rsid w:val="697A7660"/>
    <w:rsid w:val="6987444D"/>
    <w:rsid w:val="69900F8D"/>
    <w:rsid w:val="69985819"/>
    <w:rsid w:val="699B2C83"/>
    <w:rsid w:val="699E50E5"/>
    <w:rsid w:val="69A842CD"/>
    <w:rsid w:val="69AE5796"/>
    <w:rsid w:val="69B5129A"/>
    <w:rsid w:val="69BB2F14"/>
    <w:rsid w:val="69BC5793"/>
    <w:rsid w:val="69BE6C63"/>
    <w:rsid w:val="69C55E14"/>
    <w:rsid w:val="69DF6427"/>
    <w:rsid w:val="69E355A5"/>
    <w:rsid w:val="69E53647"/>
    <w:rsid w:val="6A0B0A9A"/>
    <w:rsid w:val="6A236FF4"/>
    <w:rsid w:val="6A24267F"/>
    <w:rsid w:val="6A3D5A6F"/>
    <w:rsid w:val="6A4131DD"/>
    <w:rsid w:val="6A4B2A9E"/>
    <w:rsid w:val="6A4D5544"/>
    <w:rsid w:val="6A5D12A5"/>
    <w:rsid w:val="6A662A05"/>
    <w:rsid w:val="6A675709"/>
    <w:rsid w:val="6A7051B2"/>
    <w:rsid w:val="6A751620"/>
    <w:rsid w:val="6A76430A"/>
    <w:rsid w:val="6A771FAA"/>
    <w:rsid w:val="6AAB6F02"/>
    <w:rsid w:val="6ABE2D98"/>
    <w:rsid w:val="6AC00D8F"/>
    <w:rsid w:val="6AC32FEE"/>
    <w:rsid w:val="6ACD6ABB"/>
    <w:rsid w:val="6AD672BF"/>
    <w:rsid w:val="6AE607AC"/>
    <w:rsid w:val="6AEF264D"/>
    <w:rsid w:val="6AFD0649"/>
    <w:rsid w:val="6AFD7D07"/>
    <w:rsid w:val="6AFE1006"/>
    <w:rsid w:val="6AFF1EA5"/>
    <w:rsid w:val="6B066E68"/>
    <w:rsid w:val="6B204F0F"/>
    <w:rsid w:val="6B247E9D"/>
    <w:rsid w:val="6B30584C"/>
    <w:rsid w:val="6B307F18"/>
    <w:rsid w:val="6B3162C5"/>
    <w:rsid w:val="6B323E7E"/>
    <w:rsid w:val="6B3A0356"/>
    <w:rsid w:val="6B3F6D72"/>
    <w:rsid w:val="6B40670E"/>
    <w:rsid w:val="6B51384E"/>
    <w:rsid w:val="6B5325D7"/>
    <w:rsid w:val="6B534425"/>
    <w:rsid w:val="6B6051F2"/>
    <w:rsid w:val="6B616B31"/>
    <w:rsid w:val="6B6361D6"/>
    <w:rsid w:val="6B7069CA"/>
    <w:rsid w:val="6B7A0409"/>
    <w:rsid w:val="6B7C31E1"/>
    <w:rsid w:val="6B7C620B"/>
    <w:rsid w:val="6B867986"/>
    <w:rsid w:val="6B8D465D"/>
    <w:rsid w:val="6B925FA8"/>
    <w:rsid w:val="6B95655C"/>
    <w:rsid w:val="6B9B2F21"/>
    <w:rsid w:val="6BA4226A"/>
    <w:rsid w:val="6BA761F2"/>
    <w:rsid w:val="6BA847CD"/>
    <w:rsid w:val="6BAA350E"/>
    <w:rsid w:val="6BAC6FBB"/>
    <w:rsid w:val="6BBA7F90"/>
    <w:rsid w:val="6BBC293A"/>
    <w:rsid w:val="6BCB02B3"/>
    <w:rsid w:val="6BDB42F2"/>
    <w:rsid w:val="6BDE2DFF"/>
    <w:rsid w:val="6BE66E23"/>
    <w:rsid w:val="6BEF7433"/>
    <w:rsid w:val="6C0D4435"/>
    <w:rsid w:val="6C0E5A02"/>
    <w:rsid w:val="6C103FF2"/>
    <w:rsid w:val="6C152F16"/>
    <w:rsid w:val="6C1B6F33"/>
    <w:rsid w:val="6C2139FE"/>
    <w:rsid w:val="6C220D67"/>
    <w:rsid w:val="6C283883"/>
    <w:rsid w:val="6C2F5E2C"/>
    <w:rsid w:val="6C396D0C"/>
    <w:rsid w:val="6C3E6799"/>
    <w:rsid w:val="6C45637E"/>
    <w:rsid w:val="6C5B42FE"/>
    <w:rsid w:val="6C614D61"/>
    <w:rsid w:val="6C6875D2"/>
    <w:rsid w:val="6C6A185D"/>
    <w:rsid w:val="6C8A1EE1"/>
    <w:rsid w:val="6C8A61BD"/>
    <w:rsid w:val="6C9114FA"/>
    <w:rsid w:val="6C91409C"/>
    <w:rsid w:val="6C943F69"/>
    <w:rsid w:val="6C947A81"/>
    <w:rsid w:val="6C985250"/>
    <w:rsid w:val="6C9E7490"/>
    <w:rsid w:val="6CAA0473"/>
    <w:rsid w:val="6CAC286E"/>
    <w:rsid w:val="6CB13F4A"/>
    <w:rsid w:val="6CB6613C"/>
    <w:rsid w:val="6CBC4A02"/>
    <w:rsid w:val="6CC3361D"/>
    <w:rsid w:val="6CC803C3"/>
    <w:rsid w:val="6CCA501D"/>
    <w:rsid w:val="6CD3723E"/>
    <w:rsid w:val="6CE67DE1"/>
    <w:rsid w:val="6CE76215"/>
    <w:rsid w:val="6D04714F"/>
    <w:rsid w:val="6D076F4D"/>
    <w:rsid w:val="6D0B617B"/>
    <w:rsid w:val="6D10241A"/>
    <w:rsid w:val="6D17428F"/>
    <w:rsid w:val="6D205077"/>
    <w:rsid w:val="6D2067A5"/>
    <w:rsid w:val="6D22195B"/>
    <w:rsid w:val="6D295434"/>
    <w:rsid w:val="6D341D0E"/>
    <w:rsid w:val="6D3E6980"/>
    <w:rsid w:val="6D3E6BDD"/>
    <w:rsid w:val="6D457F35"/>
    <w:rsid w:val="6D4B1D4F"/>
    <w:rsid w:val="6D535020"/>
    <w:rsid w:val="6D62559E"/>
    <w:rsid w:val="6D7B61E1"/>
    <w:rsid w:val="6D8C6653"/>
    <w:rsid w:val="6D8F6B94"/>
    <w:rsid w:val="6D9104A5"/>
    <w:rsid w:val="6D9F7A28"/>
    <w:rsid w:val="6DA8672F"/>
    <w:rsid w:val="6DA90E86"/>
    <w:rsid w:val="6DAA0B1E"/>
    <w:rsid w:val="6DAE68D5"/>
    <w:rsid w:val="6DB366E0"/>
    <w:rsid w:val="6DC14406"/>
    <w:rsid w:val="6DD73498"/>
    <w:rsid w:val="6DD9403E"/>
    <w:rsid w:val="6DDA5B1B"/>
    <w:rsid w:val="6DED21CE"/>
    <w:rsid w:val="6DF57E7F"/>
    <w:rsid w:val="6E020B7C"/>
    <w:rsid w:val="6E0F64C4"/>
    <w:rsid w:val="6E1B4975"/>
    <w:rsid w:val="6E1C2DC7"/>
    <w:rsid w:val="6E206479"/>
    <w:rsid w:val="6E2C26B6"/>
    <w:rsid w:val="6E327DB6"/>
    <w:rsid w:val="6E4C4733"/>
    <w:rsid w:val="6E5004D1"/>
    <w:rsid w:val="6E5D73F5"/>
    <w:rsid w:val="6E5F7E4C"/>
    <w:rsid w:val="6E695D5E"/>
    <w:rsid w:val="6E6C4146"/>
    <w:rsid w:val="6E757BA9"/>
    <w:rsid w:val="6E791823"/>
    <w:rsid w:val="6E7E6DCD"/>
    <w:rsid w:val="6E877D9F"/>
    <w:rsid w:val="6E8C38FE"/>
    <w:rsid w:val="6E93763A"/>
    <w:rsid w:val="6E9625C6"/>
    <w:rsid w:val="6E966C64"/>
    <w:rsid w:val="6E9A00FA"/>
    <w:rsid w:val="6E9A2BD8"/>
    <w:rsid w:val="6EA278AC"/>
    <w:rsid w:val="6EB70E7F"/>
    <w:rsid w:val="6EBD7AFB"/>
    <w:rsid w:val="6EC049BE"/>
    <w:rsid w:val="6EC70F64"/>
    <w:rsid w:val="6EDA70EF"/>
    <w:rsid w:val="6EF30BEA"/>
    <w:rsid w:val="6EF54A35"/>
    <w:rsid w:val="6EF83C77"/>
    <w:rsid w:val="6F027FFA"/>
    <w:rsid w:val="6F1338EF"/>
    <w:rsid w:val="6F1C70AD"/>
    <w:rsid w:val="6F1E4D82"/>
    <w:rsid w:val="6F247E96"/>
    <w:rsid w:val="6F2B72E5"/>
    <w:rsid w:val="6F397885"/>
    <w:rsid w:val="6F3E71CF"/>
    <w:rsid w:val="6F430D27"/>
    <w:rsid w:val="6F432A46"/>
    <w:rsid w:val="6F462A27"/>
    <w:rsid w:val="6F4637A9"/>
    <w:rsid w:val="6F49502F"/>
    <w:rsid w:val="6F4B2C2D"/>
    <w:rsid w:val="6F4D2BE3"/>
    <w:rsid w:val="6F5A467F"/>
    <w:rsid w:val="6F625B0B"/>
    <w:rsid w:val="6F6E77C1"/>
    <w:rsid w:val="6F857ECD"/>
    <w:rsid w:val="6F891519"/>
    <w:rsid w:val="6F8A3F1B"/>
    <w:rsid w:val="6F9248FC"/>
    <w:rsid w:val="6F932B11"/>
    <w:rsid w:val="6F9500F3"/>
    <w:rsid w:val="6F974E43"/>
    <w:rsid w:val="6F9C4FC1"/>
    <w:rsid w:val="6FA93C21"/>
    <w:rsid w:val="6FAF427D"/>
    <w:rsid w:val="6FBB1053"/>
    <w:rsid w:val="6FCA3E24"/>
    <w:rsid w:val="6FCE45F7"/>
    <w:rsid w:val="6FD17BEE"/>
    <w:rsid w:val="6FDF13C2"/>
    <w:rsid w:val="6FE30087"/>
    <w:rsid w:val="6FE50B45"/>
    <w:rsid w:val="6FE8138A"/>
    <w:rsid w:val="6FE83A52"/>
    <w:rsid w:val="70006C00"/>
    <w:rsid w:val="70007C05"/>
    <w:rsid w:val="70031900"/>
    <w:rsid w:val="70047FBF"/>
    <w:rsid w:val="703461EA"/>
    <w:rsid w:val="703532D0"/>
    <w:rsid w:val="70525EDB"/>
    <w:rsid w:val="70536F42"/>
    <w:rsid w:val="705B5F8C"/>
    <w:rsid w:val="70602364"/>
    <w:rsid w:val="706046DD"/>
    <w:rsid w:val="70680AA4"/>
    <w:rsid w:val="706A582D"/>
    <w:rsid w:val="70725312"/>
    <w:rsid w:val="70877EC3"/>
    <w:rsid w:val="708F1653"/>
    <w:rsid w:val="70977DD2"/>
    <w:rsid w:val="70AA3C23"/>
    <w:rsid w:val="70C20CA3"/>
    <w:rsid w:val="70C5721F"/>
    <w:rsid w:val="70C57DC7"/>
    <w:rsid w:val="70CD7E40"/>
    <w:rsid w:val="70D63581"/>
    <w:rsid w:val="70DA4306"/>
    <w:rsid w:val="70DB4ABF"/>
    <w:rsid w:val="70F02DA9"/>
    <w:rsid w:val="70FC4FA5"/>
    <w:rsid w:val="70FD06BE"/>
    <w:rsid w:val="710968D5"/>
    <w:rsid w:val="710C7988"/>
    <w:rsid w:val="71192B50"/>
    <w:rsid w:val="711A2DBF"/>
    <w:rsid w:val="711A6681"/>
    <w:rsid w:val="713E1B74"/>
    <w:rsid w:val="71401D58"/>
    <w:rsid w:val="714036DB"/>
    <w:rsid w:val="714058A9"/>
    <w:rsid w:val="71407312"/>
    <w:rsid w:val="71483E43"/>
    <w:rsid w:val="714E26A4"/>
    <w:rsid w:val="715F7FFE"/>
    <w:rsid w:val="716B76D8"/>
    <w:rsid w:val="716E54A1"/>
    <w:rsid w:val="7172383A"/>
    <w:rsid w:val="71760340"/>
    <w:rsid w:val="71774A63"/>
    <w:rsid w:val="71791179"/>
    <w:rsid w:val="717B6402"/>
    <w:rsid w:val="718067C1"/>
    <w:rsid w:val="718B05C1"/>
    <w:rsid w:val="718D53CE"/>
    <w:rsid w:val="71A34D80"/>
    <w:rsid w:val="71A87C63"/>
    <w:rsid w:val="71AC6311"/>
    <w:rsid w:val="71B167B6"/>
    <w:rsid w:val="71BB0E15"/>
    <w:rsid w:val="71BD43DC"/>
    <w:rsid w:val="71C83ACE"/>
    <w:rsid w:val="71D17DFC"/>
    <w:rsid w:val="71E30BDA"/>
    <w:rsid w:val="71E87355"/>
    <w:rsid w:val="71ED542F"/>
    <w:rsid w:val="71F13296"/>
    <w:rsid w:val="71F5230E"/>
    <w:rsid w:val="71F62E66"/>
    <w:rsid w:val="7200502F"/>
    <w:rsid w:val="72184670"/>
    <w:rsid w:val="721A235F"/>
    <w:rsid w:val="721B02C4"/>
    <w:rsid w:val="72222F7A"/>
    <w:rsid w:val="72287440"/>
    <w:rsid w:val="723058E1"/>
    <w:rsid w:val="724A4DC8"/>
    <w:rsid w:val="724D3D07"/>
    <w:rsid w:val="725468A6"/>
    <w:rsid w:val="725B509A"/>
    <w:rsid w:val="72615F5F"/>
    <w:rsid w:val="7266221C"/>
    <w:rsid w:val="72673CE8"/>
    <w:rsid w:val="72757AEC"/>
    <w:rsid w:val="727E1E9D"/>
    <w:rsid w:val="728F2E23"/>
    <w:rsid w:val="729442A4"/>
    <w:rsid w:val="72B34A94"/>
    <w:rsid w:val="72BC5A91"/>
    <w:rsid w:val="72C5139A"/>
    <w:rsid w:val="72D16118"/>
    <w:rsid w:val="72F17530"/>
    <w:rsid w:val="72F34911"/>
    <w:rsid w:val="72F51D49"/>
    <w:rsid w:val="73036179"/>
    <w:rsid w:val="730D1C6D"/>
    <w:rsid w:val="731C1168"/>
    <w:rsid w:val="73355B4D"/>
    <w:rsid w:val="733735BE"/>
    <w:rsid w:val="733850CB"/>
    <w:rsid w:val="73454BDC"/>
    <w:rsid w:val="73487103"/>
    <w:rsid w:val="734C4008"/>
    <w:rsid w:val="734D3D6F"/>
    <w:rsid w:val="73511B4B"/>
    <w:rsid w:val="73526170"/>
    <w:rsid w:val="737E05CE"/>
    <w:rsid w:val="737F2444"/>
    <w:rsid w:val="7383466C"/>
    <w:rsid w:val="73867BD1"/>
    <w:rsid w:val="7388581C"/>
    <w:rsid w:val="73937409"/>
    <w:rsid w:val="73AD2792"/>
    <w:rsid w:val="73B428D2"/>
    <w:rsid w:val="73B618DF"/>
    <w:rsid w:val="73B92C6D"/>
    <w:rsid w:val="73BD313A"/>
    <w:rsid w:val="73C7557D"/>
    <w:rsid w:val="73C87DCA"/>
    <w:rsid w:val="73CF5A69"/>
    <w:rsid w:val="73DB6F13"/>
    <w:rsid w:val="73DE7D4A"/>
    <w:rsid w:val="73E02912"/>
    <w:rsid w:val="73EC5BEB"/>
    <w:rsid w:val="73F6244D"/>
    <w:rsid w:val="740971C4"/>
    <w:rsid w:val="740C7DFE"/>
    <w:rsid w:val="740D1C8A"/>
    <w:rsid w:val="741075A8"/>
    <w:rsid w:val="742426AC"/>
    <w:rsid w:val="74253253"/>
    <w:rsid w:val="743B3914"/>
    <w:rsid w:val="743E0EF0"/>
    <w:rsid w:val="74421FFF"/>
    <w:rsid w:val="74433E9C"/>
    <w:rsid w:val="744B622C"/>
    <w:rsid w:val="745A3830"/>
    <w:rsid w:val="745A7B03"/>
    <w:rsid w:val="745E741F"/>
    <w:rsid w:val="745F090A"/>
    <w:rsid w:val="745F562B"/>
    <w:rsid w:val="746761D8"/>
    <w:rsid w:val="746F708D"/>
    <w:rsid w:val="74804028"/>
    <w:rsid w:val="74934635"/>
    <w:rsid w:val="7498641F"/>
    <w:rsid w:val="749D6084"/>
    <w:rsid w:val="74AF75FD"/>
    <w:rsid w:val="74BF4BD8"/>
    <w:rsid w:val="74CD578B"/>
    <w:rsid w:val="74E73F3C"/>
    <w:rsid w:val="74F42B81"/>
    <w:rsid w:val="75011A96"/>
    <w:rsid w:val="750761A6"/>
    <w:rsid w:val="75082B7E"/>
    <w:rsid w:val="750C52E6"/>
    <w:rsid w:val="752522EE"/>
    <w:rsid w:val="752D02BF"/>
    <w:rsid w:val="754D5C9F"/>
    <w:rsid w:val="75627773"/>
    <w:rsid w:val="756D3F50"/>
    <w:rsid w:val="75930CB6"/>
    <w:rsid w:val="759352D9"/>
    <w:rsid w:val="75960F6D"/>
    <w:rsid w:val="75992ED5"/>
    <w:rsid w:val="759C2013"/>
    <w:rsid w:val="75A43793"/>
    <w:rsid w:val="75A97321"/>
    <w:rsid w:val="75AA6DAF"/>
    <w:rsid w:val="75B24687"/>
    <w:rsid w:val="75B305F1"/>
    <w:rsid w:val="75B55398"/>
    <w:rsid w:val="75C439DD"/>
    <w:rsid w:val="75C67250"/>
    <w:rsid w:val="75C92950"/>
    <w:rsid w:val="75ED2793"/>
    <w:rsid w:val="75F250C4"/>
    <w:rsid w:val="760F4F1A"/>
    <w:rsid w:val="76182FF4"/>
    <w:rsid w:val="761D168B"/>
    <w:rsid w:val="76246EF3"/>
    <w:rsid w:val="762A47F4"/>
    <w:rsid w:val="76300617"/>
    <w:rsid w:val="76344D51"/>
    <w:rsid w:val="763C39F8"/>
    <w:rsid w:val="764B6759"/>
    <w:rsid w:val="7657562E"/>
    <w:rsid w:val="765E005A"/>
    <w:rsid w:val="766F7181"/>
    <w:rsid w:val="767F6A9C"/>
    <w:rsid w:val="76820616"/>
    <w:rsid w:val="76884577"/>
    <w:rsid w:val="768C5DF6"/>
    <w:rsid w:val="768C6899"/>
    <w:rsid w:val="768D6D76"/>
    <w:rsid w:val="76980FB5"/>
    <w:rsid w:val="76BA0961"/>
    <w:rsid w:val="76C16E90"/>
    <w:rsid w:val="76DC2E27"/>
    <w:rsid w:val="76DC4D13"/>
    <w:rsid w:val="76EA1B4B"/>
    <w:rsid w:val="76EA27F8"/>
    <w:rsid w:val="76EB7BAC"/>
    <w:rsid w:val="76F13D4B"/>
    <w:rsid w:val="76F44B0E"/>
    <w:rsid w:val="76FA7604"/>
    <w:rsid w:val="7709121B"/>
    <w:rsid w:val="7714343A"/>
    <w:rsid w:val="77167D49"/>
    <w:rsid w:val="771D06B5"/>
    <w:rsid w:val="77296C81"/>
    <w:rsid w:val="772E6B04"/>
    <w:rsid w:val="77351E7C"/>
    <w:rsid w:val="773B419B"/>
    <w:rsid w:val="77415113"/>
    <w:rsid w:val="774C06D4"/>
    <w:rsid w:val="77532AA1"/>
    <w:rsid w:val="77580884"/>
    <w:rsid w:val="7760217E"/>
    <w:rsid w:val="776666DE"/>
    <w:rsid w:val="776C6C6C"/>
    <w:rsid w:val="776D5FF3"/>
    <w:rsid w:val="776E6E12"/>
    <w:rsid w:val="77775080"/>
    <w:rsid w:val="77793325"/>
    <w:rsid w:val="777A698C"/>
    <w:rsid w:val="7784418B"/>
    <w:rsid w:val="77853D56"/>
    <w:rsid w:val="77855663"/>
    <w:rsid w:val="778B0C2C"/>
    <w:rsid w:val="7792442C"/>
    <w:rsid w:val="77AD2734"/>
    <w:rsid w:val="77B8437F"/>
    <w:rsid w:val="77BA4AA1"/>
    <w:rsid w:val="77BA50A7"/>
    <w:rsid w:val="77BC4E70"/>
    <w:rsid w:val="77C60B9A"/>
    <w:rsid w:val="77D97990"/>
    <w:rsid w:val="77E325AA"/>
    <w:rsid w:val="77E34259"/>
    <w:rsid w:val="77ED62EB"/>
    <w:rsid w:val="77F65A5C"/>
    <w:rsid w:val="780101B4"/>
    <w:rsid w:val="78032765"/>
    <w:rsid w:val="78071243"/>
    <w:rsid w:val="780A61CB"/>
    <w:rsid w:val="781209B8"/>
    <w:rsid w:val="78175979"/>
    <w:rsid w:val="782B45DF"/>
    <w:rsid w:val="782F72F1"/>
    <w:rsid w:val="78395B02"/>
    <w:rsid w:val="783B4881"/>
    <w:rsid w:val="783C7299"/>
    <w:rsid w:val="783F0B08"/>
    <w:rsid w:val="78410F44"/>
    <w:rsid w:val="7848558F"/>
    <w:rsid w:val="786806EF"/>
    <w:rsid w:val="78705A29"/>
    <w:rsid w:val="78883B02"/>
    <w:rsid w:val="789A7CF8"/>
    <w:rsid w:val="78A73ACC"/>
    <w:rsid w:val="78B23C73"/>
    <w:rsid w:val="78B7284E"/>
    <w:rsid w:val="78CA03C8"/>
    <w:rsid w:val="78D13917"/>
    <w:rsid w:val="78EB2CD8"/>
    <w:rsid w:val="78F20B06"/>
    <w:rsid w:val="78FC7451"/>
    <w:rsid w:val="78FE3C1F"/>
    <w:rsid w:val="79033E9C"/>
    <w:rsid w:val="791575C1"/>
    <w:rsid w:val="79294540"/>
    <w:rsid w:val="79386C72"/>
    <w:rsid w:val="79393EC2"/>
    <w:rsid w:val="793E2D16"/>
    <w:rsid w:val="7941419C"/>
    <w:rsid w:val="7941564E"/>
    <w:rsid w:val="794B5357"/>
    <w:rsid w:val="794D4FE0"/>
    <w:rsid w:val="79510EBC"/>
    <w:rsid w:val="79523C96"/>
    <w:rsid w:val="79527D55"/>
    <w:rsid w:val="795A5BC2"/>
    <w:rsid w:val="7962063E"/>
    <w:rsid w:val="79634E86"/>
    <w:rsid w:val="796720A0"/>
    <w:rsid w:val="79725124"/>
    <w:rsid w:val="797873E1"/>
    <w:rsid w:val="7981074F"/>
    <w:rsid w:val="79854426"/>
    <w:rsid w:val="79877543"/>
    <w:rsid w:val="79922120"/>
    <w:rsid w:val="799A0C53"/>
    <w:rsid w:val="79C473F3"/>
    <w:rsid w:val="79D3783F"/>
    <w:rsid w:val="79DD5B65"/>
    <w:rsid w:val="79F851F9"/>
    <w:rsid w:val="79FC432C"/>
    <w:rsid w:val="79FE6A37"/>
    <w:rsid w:val="7A01314E"/>
    <w:rsid w:val="7A025258"/>
    <w:rsid w:val="7A0365CD"/>
    <w:rsid w:val="7A137C64"/>
    <w:rsid w:val="7A165BB0"/>
    <w:rsid w:val="7A1A6FDB"/>
    <w:rsid w:val="7A21190E"/>
    <w:rsid w:val="7A377DC3"/>
    <w:rsid w:val="7A3B0E0C"/>
    <w:rsid w:val="7A3D3631"/>
    <w:rsid w:val="7A3E286B"/>
    <w:rsid w:val="7A3F21ED"/>
    <w:rsid w:val="7A476F62"/>
    <w:rsid w:val="7A4B0A00"/>
    <w:rsid w:val="7A5E6008"/>
    <w:rsid w:val="7A64031E"/>
    <w:rsid w:val="7A6A737D"/>
    <w:rsid w:val="7A6E0092"/>
    <w:rsid w:val="7A714FA9"/>
    <w:rsid w:val="7A7222F9"/>
    <w:rsid w:val="7A8459F1"/>
    <w:rsid w:val="7A8C4D09"/>
    <w:rsid w:val="7A8E41F0"/>
    <w:rsid w:val="7A993677"/>
    <w:rsid w:val="7AB57407"/>
    <w:rsid w:val="7AC0456E"/>
    <w:rsid w:val="7AC119FE"/>
    <w:rsid w:val="7ACB3A51"/>
    <w:rsid w:val="7ACF1B09"/>
    <w:rsid w:val="7AD10853"/>
    <w:rsid w:val="7ADB3730"/>
    <w:rsid w:val="7AED6C02"/>
    <w:rsid w:val="7AF31A2D"/>
    <w:rsid w:val="7AF34310"/>
    <w:rsid w:val="7AFE6E00"/>
    <w:rsid w:val="7B0314BB"/>
    <w:rsid w:val="7B062FEC"/>
    <w:rsid w:val="7B0D4C93"/>
    <w:rsid w:val="7B0D5078"/>
    <w:rsid w:val="7B12621F"/>
    <w:rsid w:val="7B1D5490"/>
    <w:rsid w:val="7B404269"/>
    <w:rsid w:val="7B5B7494"/>
    <w:rsid w:val="7B5E5093"/>
    <w:rsid w:val="7B651280"/>
    <w:rsid w:val="7B68562F"/>
    <w:rsid w:val="7B6F7646"/>
    <w:rsid w:val="7B771814"/>
    <w:rsid w:val="7B7A2AA9"/>
    <w:rsid w:val="7B7B6009"/>
    <w:rsid w:val="7B96603E"/>
    <w:rsid w:val="7B97196E"/>
    <w:rsid w:val="7B9B0DC8"/>
    <w:rsid w:val="7B9F1047"/>
    <w:rsid w:val="7BAA3666"/>
    <w:rsid w:val="7BB02750"/>
    <w:rsid w:val="7BB06C2D"/>
    <w:rsid w:val="7BD33ACA"/>
    <w:rsid w:val="7BDD1893"/>
    <w:rsid w:val="7BE13D25"/>
    <w:rsid w:val="7BE54A8A"/>
    <w:rsid w:val="7BF37B3C"/>
    <w:rsid w:val="7BF42971"/>
    <w:rsid w:val="7BF83983"/>
    <w:rsid w:val="7BFD636A"/>
    <w:rsid w:val="7C1D0B75"/>
    <w:rsid w:val="7C1F3BB5"/>
    <w:rsid w:val="7C373B26"/>
    <w:rsid w:val="7C450673"/>
    <w:rsid w:val="7C5044F4"/>
    <w:rsid w:val="7C603827"/>
    <w:rsid w:val="7C757E55"/>
    <w:rsid w:val="7C770CF7"/>
    <w:rsid w:val="7C7A5AC7"/>
    <w:rsid w:val="7C7C7590"/>
    <w:rsid w:val="7C7D170E"/>
    <w:rsid w:val="7C7E7F78"/>
    <w:rsid w:val="7C806204"/>
    <w:rsid w:val="7C8300C7"/>
    <w:rsid w:val="7C8D47B4"/>
    <w:rsid w:val="7CA52F12"/>
    <w:rsid w:val="7CB74ACB"/>
    <w:rsid w:val="7CBB56EE"/>
    <w:rsid w:val="7CC567A2"/>
    <w:rsid w:val="7CCA78E8"/>
    <w:rsid w:val="7CD57DD9"/>
    <w:rsid w:val="7CDC3F7F"/>
    <w:rsid w:val="7CE13ACA"/>
    <w:rsid w:val="7CE82410"/>
    <w:rsid w:val="7CF705C4"/>
    <w:rsid w:val="7CF90CA9"/>
    <w:rsid w:val="7CF971E6"/>
    <w:rsid w:val="7CFA60DF"/>
    <w:rsid w:val="7CFE470E"/>
    <w:rsid w:val="7D06719D"/>
    <w:rsid w:val="7D1278E6"/>
    <w:rsid w:val="7D262686"/>
    <w:rsid w:val="7D2C3FA1"/>
    <w:rsid w:val="7D2F59D5"/>
    <w:rsid w:val="7D303733"/>
    <w:rsid w:val="7D36750B"/>
    <w:rsid w:val="7D377E30"/>
    <w:rsid w:val="7D44548E"/>
    <w:rsid w:val="7D5315A4"/>
    <w:rsid w:val="7D68014B"/>
    <w:rsid w:val="7D6C1994"/>
    <w:rsid w:val="7D8D4586"/>
    <w:rsid w:val="7D994614"/>
    <w:rsid w:val="7D994D64"/>
    <w:rsid w:val="7DA574C8"/>
    <w:rsid w:val="7DA74186"/>
    <w:rsid w:val="7DB16CBF"/>
    <w:rsid w:val="7DBA29E3"/>
    <w:rsid w:val="7DC10AFF"/>
    <w:rsid w:val="7DD2520B"/>
    <w:rsid w:val="7DDD7174"/>
    <w:rsid w:val="7DEC016F"/>
    <w:rsid w:val="7DF3251B"/>
    <w:rsid w:val="7DFB6A7B"/>
    <w:rsid w:val="7E07265D"/>
    <w:rsid w:val="7E0C1A83"/>
    <w:rsid w:val="7E0D7DF4"/>
    <w:rsid w:val="7E12638F"/>
    <w:rsid w:val="7E195803"/>
    <w:rsid w:val="7E2B3C59"/>
    <w:rsid w:val="7E2C3D33"/>
    <w:rsid w:val="7E3140BA"/>
    <w:rsid w:val="7E3B61C9"/>
    <w:rsid w:val="7E4B35B5"/>
    <w:rsid w:val="7E52401E"/>
    <w:rsid w:val="7E5703DC"/>
    <w:rsid w:val="7E572C77"/>
    <w:rsid w:val="7E613106"/>
    <w:rsid w:val="7E6A3F24"/>
    <w:rsid w:val="7E757450"/>
    <w:rsid w:val="7E8140D9"/>
    <w:rsid w:val="7E883773"/>
    <w:rsid w:val="7E8D4FC7"/>
    <w:rsid w:val="7E8E5D28"/>
    <w:rsid w:val="7E8F6B04"/>
    <w:rsid w:val="7E906B77"/>
    <w:rsid w:val="7E9F6560"/>
    <w:rsid w:val="7EA21596"/>
    <w:rsid w:val="7EBA368C"/>
    <w:rsid w:val="7EC76386"/>
    <w:rsid w:val="7ECD4A02"/>
    <w:rsid w:val="7ECE075B"/>
    <w:rsid w:val="7ED111A2"/>
    <w:rsid w:val="7EDA16F2"/>
    <w:rsid w:val="7EE05FE2"/>
    <w:rsid w:val="7EEE7AA0"/>
    <w:rsid w:val="7EFB75CD"/>
    <w:rsid w:val="7F0776EA"/>
    <w:rsid w:val="7F333FE7"/>
    <w:rsid w:val="7F37336B"/>
    <w:rsid w:val="7F3E7BA3"/>
    <w:rsid w:val="7F42553E"/>
    <w:rsid w:val="7F531C6B"/>
    <w:rsid w:val="7F5416A6"/>
    <w:rsid w:val="7F6860A3"/>
    <w:rsid w:val="7F695031"/>
    <w:rsid w:val="7F731990"/>
    <w:rsid w:val="7F761E68"/>
    <w:rsid w:val="7F7F37BC"/>
    <w:rsid w:val="7F8000B8"/>
    <w:rsid w:val="7F8002F1"/>
    <w:rsid w:val="7F807C12"/>
    <w:rsid w:val="7F860455"/>
    <w:rsid w:val="7F88369C"/>
    <w:rsid w:val="7F8D7A3D"/>
    <w:rsid w:val="7F8E23E1"/>
    <w:rsid w:val="7F9A6C32"/>
    <w:rsid w:val="7F9F4D49"/>
    <w:rsid w:val="7FA90195"/>
    <w:rsid w:val="7FB05644"/>
    <w:rsid w:val="7FBD1EF8"/>
    <w:rsid w:val="7FCC56C2"/>
    <w:rsid w:val="7FD87DC2"/>
    <w:rsid w:val="7FDC2F18"/>
    <w:rsid w:val="7FE01591"/>
    <w:rsid w:val="7FE17A03"/>
    <w:rsid w:val="7FE37DB4"/>
    <w:rsid w:val="7FF47182"/>
    <w:rsid w:val="7FF6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line="400" w:lineRule="exact"/>
      <w:ind w:firstLine="643" w:firstLineChars="200"/>
      <w:jc w:val="left"/>
    </w:pPr>
    <w:rPr>
      <w:rFonts w:ascii="Calibri" w:hAnsi="Calibri" w:eastAsia="宋体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hAnsi="Calibri Light" w:eastAsia="Calibri Light" w:cs="Calibri Light"/>
      <w:b/>
      <w:bCs/>
      <w:color w:val="000000"/>
      <w:kern w:val="2"/>
      <w:sz w:val="32"/>
      <w:szCs w:val="32"/>
      <w:u w:color="000000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00" w:lineRule="exact"/>
      <w:ind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line="400" w:lineRule="exact"/>
      <w:ind w:firstLine="321" w:firstLineChars="10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unhideWhenUsed/>
    <w:qFormat/>
    <w:uiPriority w:val="0"/>
    <w:pPr>
      <w:jc w:val="left"/>
    </w:pPr>
  </w:style>
  <w:style w:type="paragraph" w:styleId="8">
    <w:name w:val="Balloon Text"/>
    <w:basedOn w:val="1"/>
    <w:link w:val="29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qFormat/>
    <w:uiPriority w:val="0"/>
    <w:rPr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basedOn w:val="11"/>
    <w:link w:val="2"/>
    <w:qFormat/>
    <w:uiPriority w:val="0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6">
    <w:name w:val="Subtitle A"/>
    <w:next w:val="1"/>
    <w:qFormat/>
    <w:uiPriority w:val="0"/>
    <w:pPr>
      <w:widowControl w:val="0"/>
      <w:spacing w:before="240" w:after="60" w:line="312" w:lineRule="auto"/>
      <w:jc w:val="center"/>
      <w:outlineLvl w:val="1"/>
    </w:pPr>
    <w:rPr>
      <w:rFonts w:ascii="Calibri Light" w:hAnsi="Calibri Light" w:eastAsia="Calibri Light" w:cs="Calibri Light"/>
      <w:b/>
      <w:bCs/>
      <w:color w:val="000000"/>
      <w:kern w:val="28"/>
      <w:sz w:val="32"/>
      <w:szCs w:val="32"/>
      <w:u w:color="000000"/>
      <w:lang w:val="en-US" w:eastAsia="zh-CN" w:bidi="ar-SA"/>
    </w:rPr>
  </w:style>
  <w:style w:type="paragraph" w:customStyle="1" w:styleId="17">
    <w:name w:val="列出段落1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table" w:customStyle="1" w:styleId="1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H"/>
    <w:qFormat/>
    <w:uiPriority w:val="0"/>
    <w:pPr>
      <w:keepNext/>
      <w:keepLines/>
      <w:jc w:val="center"/>
    </w:pPr>
    <w:rPr>
      <w:rFonts w:hint="eastAsia" w:ascii="Arial Unicode MS" w:hAnsi="Arial Unicode MS" w:eastAsia="Arial" w:cs="Arial Unicode MS"/>
      <w:b/>
      <w:bCs/>
      <w:color w:val="000000"/>
      <w:kern w:val="2"/>
      <w:sz w:val="18"/>
      <w:szCs w:val="18"/>
      <w:u w:color="000000"/>
      <w:lang w:val="en-US" w:eastAsia="zh-CN" w:bidi="ar-SA"/>
    </w:rPr>
  </w:style>
  <w:style w:type="paragraph" w:customStyle="1" w:styleId="20">
    <w:name w:val="TAL"/>
    <w:qFormat/>
    <w:uiPriority w:val="0"/>
    <w:pPr>
      <w:keepNext/>
      <w:keepLines/>
    </w:pPr>
    <w:rPr>
      <w:rFonts w:ascii="Arial" w:hAnsi="Arial" w:eastAsia="Arial Unicode MS" w:cs="Arial Unicode MS"/>
      <w:color w:val="000000"/>
      <w:kern w:val="2"/>
      <w:sz w:val="18"/>
      <w:szCs w:val="18"/>
      <w:u w:color="000000"/>
      <w:lang w:val="en-US" w:eastAsia="zh-CN" w:bidi="ar-SA"/>
    </w:rPr>
  </w:style>
  <w:style w:type="character" w:customStyle="1" w:styleId="21">
    <w:name w:val="Hyperlink.0"/>
    <w:basedOn w:val="22"/>
    <w:qFormat/>
    <w:uiPriority w:val="0"/>
    <w:rPr>
      <w:rFonts w:ascii="Calibri" w:hAnsi="Calibri" w:eastAsia="Calibri" w:cs="Calibri"/>
      <w:color w:val="000000"/>
      <w:spacing w:val="0"/>
      <w:kern w:val="2"/>
      <w:position w:val="0"/>
      <w:u w:val="none" w:color="000000"/>
      <w:vertAlign w:val="baseline"/>
      <w:lang w:val="en-US"/>
    </w:rPr>
  </w:style>
  <w:style w:type="character" w:customStyle="1" w:styleId="22">
    <w:name w:val="None"/>
    <w:qFormat/>
    <w:uiPriority w:val="0"/>
  </w:style>
  <w:style w:type="character" w:customStyle="1" w:styleId="23">
    <w:name w:val="Hyperlink.1"/>
    <w:basedOn w:val="22"/>
    <w:qFormat/>
    <w:uiPriority w:val="0"/>
    <w:rPr>
      <w:lang w:val="en-US"/>
    </w:rPr>
  </w:style>
  <w:style w:type="character" w:customStyle="1" w:styleId="24">
    <w:name w:val="Hyperlink.3"/>
    <w:basedOn w:val="12"/>
    <w:qFormat/>
    <w:uiPriority w:val="0"/>
    <w:rPr>
      <w:color w:val="0563C1"/>
      <w:u w:val="single" w:color="0563C1"/>
    </w:rPr>
  </w:style>
  <w:style w:type="paragraph" w:customStyle="1" w:styleId="25">
    <w:name w:val="Default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character" w:customStyle="1" w:styleId="26">
    <w:name w:val="页眉 字符"/>
    <w:basedOn w:val="11"/>
    <w:link w:val="10"/>
    <w:qFormat/>
    <w:uiPriority w:val="0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27">
    <w:name w:val="页脚 字符"/>
    <w:basedOn w:val="11"/>
    <w:link w:val="9"/>
    <w:qFormat/>
    <w:uiPriority w:val="0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paragraph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批注框文本 字符"/>
    <w:basedOn w:val="11"/>
    <w:link w:val="8"/>
    <w:semiHidden/>
    <w:qFormat/>
    <w:uiPriority w:val="0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30">
    <w:name w:val="op_dict_text1"/>
    <w:basedOn w:val="11"/>
    <w:qFormat/>
    <w:uiPriority w:val="0"/>
  </w:style>
  <w:style w:type="character" w:customStyle="1" w:styleId="31">
    <w:name w:val="op_dict_text2"/>
    <w:basedOn w:val="11"/>
    <w:qFormat/>
    <w:uiPriority w:val="0"/>
  </w:style>
  <w:style w:type="character" w:customStyle="1" w:styleId="32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2C122A-0416-41E9-8E3D-7091E9C369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22</Pages>
  <Words>5293</Words>
  <Characters>11056</Characters>
  <Lines>55</Lines>
  <Paragraphs>15</Paragraphs>
  <TotalTime>1330</TotalTime>
  <ScaleCrop>false</ScaleCrop>
  <LinksUpToDate>false</LinksUpToDate>
  <CharactersWithSpaces>11189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2019-07-19T16:03:00Z</dcterms:created>
  <dc:creator>airwalk</dc:creator>
  <cp:lastModifiedBy>edick</cp:lastModifiedBy>
  <cp:lastPrinted>2019-01-29T04:07:00Z</cp:lastPrinted>
  <dcterms:modified xsi:type="dcterms:W3CDTF">2019-08-29T06:57:44Z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